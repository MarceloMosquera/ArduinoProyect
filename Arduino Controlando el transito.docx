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736"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Hace un tiempo que venía pensando </w:t>
      </w:r>
      <w:r w:rsidR="005D1E33">
        <w:rPr>
          <w:rFonts w:ascii="Calibri" w:eastAsia="Times New Roman" w:hAnsi="Calibri" w:cs="Times New Roman"/>
          <w:lang w:eastAsia="es-AR"/>
        </w:rPr>
        <w:t xml:space="preserve">en </w:t>
      </w:r>
      <w:r w:rsidR="005D1E33" w:rsidRPr="009F19D4">
        <w:rPr>
          <w:rFonts w:ascii="Calibri" w:eastAsia="Times New Roman" w:hAnsi="Calibri" w:cs="Times New Roman"/>
          <w:lang w:eastAsia="es-AR"/>
        </w:rPr>
        <w:t xml:space="preserve">hacer algo con Arduino </w:t>
      </w:r>
      <w:r w:rsidRPr="009F19D4">
        <w:rPr>
          <w:rFonts w:ascii="Calibri" w:eastAsia="Times New Roman" w:hAnsi="Calibri" w:cs="Times New Roman"/>
          <w:lang w:eastAsia="es-AR"/>
        </w:rPr>
        <w:t xml:space="preserve">que uniera el mundo físico con el de la programación. </w:t>
      </w:r>
      <w:r w:rsidR="009D6736">
        <w:rPr>
          <w:rFonts w:ascii="Calibri" w:eastAsia="Times New Roman" w:hAnsi="Calibri" w:cs="Times New Roman"/>
          <w:lang w:eastAsia="es-AR"/>
        </w:rPr>
        <w:t xml:space="preserve">Usualmente al desarrollar solo interactuamos con las clásicas interfaces de usuario como el teclado o el mouse (y con suerte una pantalla táctil), pero </w:t>
      </w:r>
      <w:proofErr w:type="spellStart"/>
      <w:r w:rsidRPr="009F19D4">
        <w:rPr>
          <w:rFonts w:ascii="Calibri" w:eastAsia="Times New Roman" w:hAnsi="Calibri" w:cs="Times New Roman"/>
          <w:lang w:eastAsia="es-AR"/>
        </w:rPr>
        <w:t>Arduino</w:t>
      </w:r>
      <w:proofErr w:type="spellEnd"/>
      <w:r w:rsidRPr="009F19D4">
        <w:rPr>
          <w:rFonts w:ascii="Calibri" w:eastAsia="Times New Roman" w:hAnsi="Calibri" w:cs="Times New Roman"/>
          <w:lang w:eastAsia="es-AR"/>
        </w:rPr>
        <w:t xml:space="preserve"> </w:t>
      </w:r>
      <w:r w:rsidR="009D6736">
        <w:rPr>
          <w:rFonts w:ascii="Calibri" w:eastAsia="Times New Roman" w:hAnsi="Calibri" w:cs="Times New Roman"/>
          <w:lang w:eastAsia="es-AR"/>
        </w:rPr>
        <w:t xml:space="preserve">me resulta interesante ya que </w:t>
      </w:r>
      <w:r w:rsidRPr="009F19D4">
        <w:rPr>
          <w:rFonts w:ascii="Calibri" w:eastAsia="Times New Roman" w:hAnsi="Calibri" w:cs="Times New Roman"/>
          <w:lang w:eastAsia="es-AR"/>
        </w:rPr>
        <w:t xml:space="preserve">permite obtener información de diferentes sensores y generar eventos a partir de ellos. </w:t>
      </w:r>
      <w:r w:rsidR="009D6736">
        <w:rPr>
          <w:rFonts w:ascii="Calibri" w:eastAsia="Times New Roman" w:hAnsi="Calibri" w:cs="Times New Roman"/>
          <w:lang w:eastAsia="es-AR"/>
        </w:rPr>
        <w:t xml:space="preserve">Hay muchísimos sensores, como por ejemple de temperatura, de luz, de presencia, de movimiento, de distancia, de inclinación, de gas, de fuego, de agua, pulsadores, etc. </w:t>
      </w:r>
    </w:p>
    <w:p w:rsidR="0081761E" w:rsidRDefault="009D6736" w:rsidP="009F19D4">
      <w:pPr>
        <w:spacing w:after="0" w:line="240" w:lineRule="auto"/>
        <w:rPr>
          <w:rFonts w:ascii="Calibri" w:eastAsia="Times New Roman" w:hAnsi="Calibri" w:cs="Times New Roman"/>
          <w:lang w:eastAsia="es-AR"/>
        </w:rPr>
      </w:pPr>
      <w:r>
        <w:rPr>
          <w:rFonts w:ascii="Calibri" w:eastAsia="Times New Roman" w:hAnsi="Calibri" w:cs="Times New Roman"/>
          <w:lang w:eastAsia="es-AR"/>
        </w:rPr>
        <w:t xml:space="preserve">Buscando información de cómo comenzar encontré que siempre se arranca con el mismo ejemplo </w:t>
      </w:r>
      <w:r w:rsidR="009F19D4" w:rsidRPr="009F19D4">
        <w:rPr>
          <w:rFonts w:ascii="Calibri" w:eastAsia="Times New Roman" w:hAnsi="Calibri" w:cs="Times New Roman"/>
          <w:lang w:eastAsia="es-AR"/>
        </w:rPr>
        <w:t xml:space="preserve">cuando se presione un botón pulsador se pueda mantener encendido un led por algún tiempo. </w:t>
      </w:r>
      <w:r>
        <w:rPr>
          <w:rFonts w:ascii="Calibri" w:eastAsia="Times New Roman" w:hAnsi="Calibri" w:cs="Times New Roman"/>
          <w:lang w:eastAsia="es-AR"/>
        </w:rPr>
        <w:t xml:space="preserve">Aunque esto </w:t>
      </w:r>
      <w:r w:rsidR="006864F6">
        <w:rPr>
          <w:rFonts w:ascii="Calibri" w:eastAsia="Times New Roman" w:hAnsi="Calibri" w:cs="Times New Roman"/>
          <w:lang w:eastAsia="es-AR"/>
        </w:rPr>
        <w:t>pare</w:t>
      </w:r>
      <w:r w:rsidR="00794464">
        <w:rPr>
          <w:rFonts w:ascii="Calibri" w:eastAsia="Times New Roman" w:hAnsi="Calibri" w:cs="Times New Roman"/>
          <w:lang w:eastAsia="es-AR"/>
        </w:rPr>
        <w:t>z</w:t>
      </w:r>
      <w:r w:rsidR="006864F6">
        <w:rPr>
          <w:rFonts w:ascii="Calibri" w:eastAsia="Times New Roman" w:hAnsi="Calibri" w:cs="Times New Roman"/>
          <w:lang w:eastAsia="es-AR"/>
        </w:rPr>
        <w:t xml:space="preserve">ca algo demasiado sencillo se puede </w:t>
      </w:r>
      <w:r w:rsidR="00794464">
        <w:rPr>
          <w:rFonts w:ascii="Calibri" w:eastAsia="Times New Roman" w:hAnsi="Calibri" w:cs="Times New Roman"/>
          <w:lang w:eastAsia="es-AR"/>
        </w:rPr>
        <w:t xml:space="preserve">extrapolar a diferentes conceptos, como por ejemplo, si reemplazamos el botón con un sensor como uno de luz y  el led por una lamparita, podemos definir que si detecta que la luz de ambiente baja de un determinado umbral se prenda la luz. Otro ejemplo seria reemplazando el botón por un sensor de nivel de agua y el led por  un motor </w:t>
      </w:r>
      <w:r w:rsidR="0081761E">
        <w:rPr>
          <w:rFonts w:ascii="Calibri" w:eastAsia="Times New Roman" w:hAnsi="Calibri" w:cs="Times New Roman"/>
          <w:lang w:eastAsia="es-AR"/>
        </w:rPr>
        <w:t>centrífugo</w:t>
      </w:r>
      <w:r w:rsidR="00794464">
        <w:rPr>
          <w:rFonts w:ascii="Calibri" w:eastAsia="Times New Roman" w:hAnsi="Calibri" w:cs="Times New Roman"/>
          <w:lang w:eastAsia="es-AR"/>
        </w:rPr>
        <w:t xml:space="preserve">, podemos hacer que el motor suba agua a un tanque si el nivel del mismo </w:t>
      </w:r>
      <w:r w:rsidR="0081761E">
        <w:rPr>
          <w:rFonts w:ascii="Calibri" w:eastAsia="Times New Roman" w:hAnsi="Calibri" w:cs="Times New Roman"/>
          <w:lang w:eastAsia="es-AR"/>
        </w:rPr>
        <w:t>está</w:t>
      </w:r>
      <w:r w:rsidR="00794464">
        <w:rPr>
          <w:rFonts w:ascii="Calibri" w:eastAsia="Times New Roman" w:hAnsi="Calibri" w:cs="Times New Roman"/>
          <w:lang w:eastAsia="es-AR"/>
        </w:rPr>
        <w:t xml:space="preserve"> en un </w:t>
      </w:r>
      <w:r w:rsidR="0081761E">
        <w:rPr>
          <w:rFonts w:ascii="Calibri" w:eastAsia="Times New Roman" w:hAnsi="Calibri" w:cs="Times New Roman"/>
          <w:lang w:eastAsia="es-AR"/>
        </w:rPr>
        <w:t>mínimo</w:t>
      </w:r>
      <w:r w:rsidR="00794464">
        <w:rPr>
          <w:rFonts w:ascii="Calibri" w:eastAsia="Times New Roman" w:hAnsi="Calibri" w:cs="Times New Roman"/>
          <w:lang w:eastAsia="es-AR"/>
        </w:rPr>
        <w:t xml:space="preserve"> y apagarlo cuando se llena.  </w:t>
      </w:r>
    </w:p>
    <w:p w:rsidR="0081761E" w:rsidRDefault="0081761E" w:rsidP="009F19D4">
      <w:pPr>
        <w:spacing w:after="0" w:line="240" w:lineRule="auto"/>
        <w:rPr>
          <w:rFonts w:ascii="Calibri" w:eastAsia="Times New Roman" w:hAnsi="Calibri" w:cs="Times New Roman"/>
          <w:lang w:eastAsia="es-AR"/>
        </w:rPr>
      </w:pPr>
    </w:p>
    <w:p w:rsidR="009F19D4" w:rsidRPr="009F19D4" w:rsidRDefault="0081761E" w:rsidP="009F19D4">
      <w:pPr>
        <w:spacing w:after="0" w:line="240" w:lineRule="auto"/>
        <w:rPr>
          <w:rFonts w:ascii="Calibri" w:eastAsia="Times New Roman" w:hAnsi="Calibri" w:cs="Times New Roman"/>
          <w:lang w:eastAsia="es-AR"/>
        </w:rPr>
      </w:pPr>
      <w:r>
        <w:rPr>
          <w:rFonts w:ascii="Calibri" w:eastAsia="Times New Roman" w:hAnsi="Calibri" w:cs="Times New Roman"/>
          <w:lang w:eastAsia="es-AR"/>
        </w:rPr>
        <w:t>Pasado el primer ejemplo c</w:t>
      </w:r>
      <w:r w:rsidR="009F19D4" w:rsidRPr="009F19D4">
        <w:rPr>
          <w:rFonts w:ascii="Calibri" w:eastAsia="Times New Roman" w:hAnsi="Calibri" w:cs="Times New Roman"/>
          <w:lang w:eastAsia="es-AR"/>
        </w:rPr>
        <w:t xml:space="preserve">omencé por hacer un curso en </w:t>
      </w:r>
      <w:hyperlink r:id="rId5" w:history="1">
        <w:r w:rsidR="009F19D4" w:rsidRPr="009F19D4">
          <w:rPr>
            <w:rFonts w:ascii="Calibri" w:eastAsia="Times New Roman" w:hAnsi="Calibri" w:cs="Times New Roman"/>
            <w:color w:val="0000FF"/>
            <w:u w:val="single"/>
            <w:lang w:eastAsia="es-AR"/>
          </w:rPr>
          <w:t>https://www.coursera.org/</w:t>
        </w:r>
      </w:hyperlink>
      <w:r w:rsidR="009F19D4" w:rsidRPr="009F19D4">
        <w:rPr>
          <w:rFonts w:ascii="Calibri" w:eastAsia="Times New Roman" w:hAnsi="Calibri" w:cs="Times New Roman"/>
          <w:lang w:eastAsia="es-AR"/>
        </w:rPr>
        <w:t xml:space="preserve"> que brindaba la Universidad Autónoma de México, pero me pareció extremadamente básico (creo que el </w:t>
      </w:r>
      <w:r w:rsidR="005D1E33" w:rsidRPr="009F19D4">
        <w:rPr>
          <w:rFonts w:ascii="Calibri" w:eastAsia="Times New Roman" w:hAnsi="Calibri" w:cs="Times New Roman"/>
          <w:lang w:eastAsia="es-AR"/>
        </w:rPr>
        <w:t>público</w:t>
      </w:r>
      <w:r w:rsidR="009F19D4" w:rsidRPr="009F19D4">
        <w:rPr>
          <w:rFonts w:ascii="Calibri" w:eastAsia="Times New Roman" w:hAnsi="Calibri" w:cs="Times New Roman"/>
          <w:lang w:eastAsia="es-AR"/>
        </w:rPr>
        <w:t xml:space="preserve"> objetivo eran chicos que apenas terminan la primaria). Luego encontré otro curso en la misma </w:t>
      </w:r>
      <w:r w:rsidR="005D1E33" w:rsidRPr="009F19D4">
        <w:rPr>
          <w:rFonts w:ascii="Calibri" w:eastAsia="Times New Roman" w:hAnsi="Calibri" w:cs="Times New Roman"/>
          <w:lang w:eastAsia="es-AR"/>
        </w:rPr>
        <w:t>página</w:t>
      </w:r>
      <w:r>
        <w:rPr>
          <w:rFonts w:ascii="Calibri" w:eastAsia="Times New Roman" w:hAnsi="Calibri" w:cs="Times New Roman"/>
          <w:lang w:eastAsia="es-AR"/>
        </w:rPr>
        <w:t xml:space="preserve">, pero </w:t>
      </w:r>
      <w:r w:rsidR="009F19D4" w:rsidRPr="009F19D4">
        <w:rPr>
          <w:rFonts w:ascii="Calibri" w:eastAsia="Times New Roman" w:hAnsi="Calibri" w:cs="Times New Roman"/>
          <w:lang w:eastAsia="es-AR"/>
        </w:rPr>
        <w:t>brindado por el Instituto de Física y Tecnología de Moscú el realmente me pareció muy bueno</w:t>
      </w:r>
      <w:r>
        <w:rPr>
          <w:rFonts w:ascii="Calibri" w:eastAsia="Times New Roman" w:hAnsi="Calibri" w:cs="Times New Roman"/>
          <w:lang w:eastAsia="es-AR"/>
        </w:rPr>
        <w:t xml:space="preserve"> y una de las tareas es el proyecto que describo en esta nota</w:t>
      </w:r>
      <w:r w:rsidR="009F19D4" w:rsidRPr="009F19D4">
        <w:rPr>
          <w:rFonts w:ascii="Calibri" w:eastAsia="Times New Roman" w:hAnsi="Calibri" w:cs="Times New Roman"/>
          <w:lang w:eastAsia="es-AR"/>
        </w:rPr>
        <w:t xml:space="preserve">.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 xml:space="preserve">El desafío </w:t>
      </w:r>
    </w:p>
    <w:p w:rsidR="0081761E"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Este curso </w:t>
      </w:r>
      <w:r w:rsidR="005D1E33" w:rsidRPr="009F19D4">
        <w:rPr>
          <w:rFonts w:ascii="Calibri" w:eastAsia="Times New Roman" w:hAnsi="Calibri" w:cs="Times New Roman"/>
          <w:lang w:eastAsia="es-AR"/>
        </w:rPr>
        <w:t>tenía</w:t>
      </w:r>
      <w:r w:rsidRPr="009F19D4">
        <w:rPr>
          <w:rFonts w:ascii="Calibri" w:eastAsia="Times New Roman" w:hAnsi="Calibri" w:cs="Times New Roman"/>
          <w:lang w:eastAsia="es-AR"/>
        </w:rPr>
        <w:t xml:space="preserve"> como tarea crear un robot (en su definición </w:t>
      </w:r>
      <w:r w:rsidR="005D1E33" w:rsidRPr="009F19D4">
        <w:rPr>
          <w:rFonts w:ascii="Calibri" w:eastAsia="Times New Roman" w:hAnsi="Calibri" w:cs="Times New Roman"/>
          <w:lang w:eastAsia="es-AR"/>
        </w:rPr>
        <w:t>más</w:t>
      </w:r>
      <w:r w:rsidRPr="009F19D4">
        <w:rPr>
          <w:rFonts w:ascii="Calibri" w:eastAsia="Times New Roman" w:hAnsi="Calibri" w:cs="Times New Roman"/>
          <w:lang w:eastAsia="es-AR"/>
        </w:rPr>
        <w:t xml:space="preserve"> formal) el cual controlara un modelo que representara un cruce de las vías del tren con un </w:t>
      </w:r>
      <w:r w:rsidR="0081761E">
        <w:rPr>
          <w:rFonts w:ascii="Calibri" w:eastAsia="Times New Roman" w:hAnsi="Calibri" w:cs="Times New Roman"/>
          <w:lang w:eastAsia="es-AR"/>
        </w:rPr>
        <w:t>camino</w:t>
      </w:r>
      <w:r w:rsidRPr="009F19D4">
        <w:rPr>
          <w:rFonts w:ascii="Calibri" w:eastAsia="Times New Roman" w:hAnsi="Calibri" w:cs="Times New Roman"/>
          <w:lang w:eastAsia="es-AR"/>
        </w:rPr>
        <w:t xml:space="preserve"> peatonal y una vía para autos. </w:t>
      </w:r>
    </w:p>
    <w:p w:rsidR="0081761E" w:rsidRDefault="0081761E" w:rsidP="009F19D4">
      <w:pPr>
        <w:spacing w:after="0" w:line="240" w:lineRule="auto"/>
        <w:rPr>
          <w:rFonts w:ascii="Calibri" w:eastAsia="Times New Roman" w:hAnsi="Calibri" w:cs="Times New Roman"/>
          <w:lang w:eastAsia="es-AR"/>
        </w:rPr>
      </w:pPr>
    </w:p>
    <w:p w:rsidR="0081761E" w:rsidRDefault="0081761E" w:rsidP="009F19D4">
      <w:pPr>
        <w:spacing w:after="0" w:line="240" w:lineRule="auto"/>
        <w:rPr>
          <w:rFonts w:ascii="Calibri" w:eastAsia="Times New Roman" w:hAnsi="Calibri" w:cs="Times New Roman"/>
          <w:lang w:eastAsia="es-AR"/>
        </w:rPr>
      </w:pPr>
      <w:r>
        <w:rPr>
          <w:rFonts w:ascii="Calibri" w:eastAsia="Times New Roman" w:hAnsi="Calibri" w:cs="Times New Roman"/>
          <w:lang w:eastAsia="es-AR"/>
        </w:rPr>
        <w:t xml:space="preserve">Por un lado, tenemos que detectar cuando se acerca el tren, en este caso se usó un sensor de distancia por ultrasonido, y </w:t>
      </w:r>
      <w:r w:rsidR="00982C3B">
        <w:rPr>
          <w:rFonts w:ascii="Calibri" w:eastAsia="Times New Roman" w:hAnsi="Calibri" w:cs="Times New Roman"/>
          <w:lang w:eastAsia="es-AR"/>
        </w:rPr>
        <w:t>cuando un peató</w:t>
      </w:r>
      <w:r>
        <w:rPr>
          <w:rFonts w:ascii="Calibri" w:eastAsia="Times New Roman" w:hAnsi="Calibri" w:cs="Times New Roman"/>
          <w:lang w:eastAsia="es-AR"/>
        </w:rPr>
        <w:t xml:space="preserve">n quiere cruzar para lo que use un botón de presión. Por otro lado, debemos informar a los vehículos que pueden o no pasar para los cual ponemos una barrera en el camino, de la misma forma tenemos que avisar a los peatones cuando pueden o no pasar para los cual use un semáforo, o sea un led verde y uno rojo, y la generación de un sonido, por medio de un </w:t>
      </w:r>
      <w:proofErr w:type="spellStart"/>
      <w:r>
        <w:rPr>
          <w:rFonts w:ascii="Calibri" w:eastAsia="Times New Roman" w:hAnsi="Calibri" w:cs="Times New Roman"/>
          <w:lang w:eastAsia="es-AR"/>
        </w:rPr>
        <w:t>buzzer</w:t>
      </w:r>
      <w:proofErr w:type="spellEnd"/>
      <w:r>
        <w:rPr>
          <w:rFonts w:ascii="Calibri" w:eastAsia="Times New Roman" w:hAnsi="Calibri" w:cs="Times New Roman"/>
          <w:lang w:eastAsia="es-AR"/>
        </w:rPr>
        <w:t>.</w:t>
      </w:r>
    </w:p>
    <w:p w:rsidR="009F19D4" w:rsidRDefault="0081761E" w:rsidP="009F19D4">
      <w:pPr>
        <w:spacing w:after="0" w:line="240" w:lineRule="auto"/>
        <w:rPr>
          <w:rFonts w:ascii="Calibri" w:eastAsia="Times New Roman" w:hAnsi="Calibri" w:cs="Times New Roman"/>
          <w:lang w:eastAsia="es-AR"/>
        </w:rPr>
      </w:pPr>
      <w:r>
        <w:rPr>
          <w:rFonts w:ascii="Calibri" w:eastAsia="Times New Roman" w:hAnsi="Calibri" w:cs="Times New Roman"/>
          <w:lang w:eastAsia="es-AR"/>
        </w:rPr>
        <w:t xml:space="preserve">  </w:t>
      </w:r>
    </w:p>
    <w:p w:rsidR="0081761E" w:rsidRPr="009F19D4" w:rsidRDefault="0081761E" w:rsidP="009F19D4">
      <w:pPr>
        <w:spacing w:after="0" w:line="240" w:lineRule="auto"/>
        <w:rPr>
          <w:rFonts w:ascii="Calibri" w:eastAsia="Times New Roman" w:hAnsi="Calibri" w:cs="Times New Roman"/>
          <w:lang w:eastAsia="es-AR"/>
        </w:rPr>
      </w:pP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El modelo debía cumplir con las siguientes reglas: </w:t>
      </w:r>
    </w:p>
    <w:p w:rsidR="009F19D4" w:rsidRPr="009F19D4"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Si aparece el tren, el semáforo se tiene que poner en rojo y bajar la barrera.</w:t>
      </w:r>
    </w:p>
    <w:p w:rsidR="009F19D4" w:rsidRPr="009F19D4"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Una vez que paso el tren debe </w:t>
      </w:r>
      <w:r w:rsidR="0081761E">
        <w:rPr>
          <w:rFonts w:ascii="Calibri" w:eastAsia="Times New Roman" w:hAnsi="Calibri" w:cs="Times New Roman"/>
          <w:lang w:eastAsia="es-AR"/>
        </w:rPr>
        <w:t>mantener</w:t>
      </w:r>
      <w:r w:rsidRPr="009F19D4">
        <w:rPr>
          <w:rFonts w:ascii="Calibri" w:eastAsia="Times New Roman" w:hAnsi="Calibri" w:cs="Times New Roman"/>
          <w:lang w:eastAsia="es-AR"/>
        </w:rPr>
        <w:t xml:space="preserve"> el semáforo en rojo y abrir la barrera. </w:t>
      </w:r>
    </w:p>
    <w:p w:rsidR="0081761E" w:rsidRPr="009F19D4" w:rsidRDefault="0081761E" w:rsidP="0081761E">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Si un peatón quiere cruzar debe presionar el botón el cual baja la barrera y pone el semáforo en verde. </w:t>
      </w:r>
    </w:p>
    <w:p w:rsidR="009F19D4" w:rsidRPr="009F19D4"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Si el peatón presiona el botón mientras pasa el tren, una vez que este termina de pasar el semáforo debe ponerse en verde y mantener la barrera baja. </w:t>
      </w:r>
    </w:p>
    <w:p w:rsidR="009F19D4" w:rsidRPr="009F19D4"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El peatón deberá esperar 18 </w:t>
      </w:r>
      <w:proofErr w:type="spellStart"/>
      <w:r w:rsidRPr="009F19D4">
        <w:rPr>
          <w:rFonts w:ascii="Calibri" w:eastAsia="Times New Roman" w:hAnsi="Calibri" w:cs="Times New Roman"/>
          <w:lang w:eastAsia="es-AR"/>
        </w:rPr>
        <w:t>seg</w:t>
      </w:r>
      <w:proofErr w:type="spellEnd"/>
      <w:r w:rsidRPr="009F19D4">
        <w:rPr>
          <w:rFonts w:ascii="Calibri" w:eastAsia="Times New Roman" w:hAnsi="Calibri" w:cs="Times New Roman"/>
          <w:lang w:eastAsia="es-AR"/>
        </w:rPr>
        <w:t xml:space="preserve"> desde la </w:t>
      </w:r>
      <w:r w:rsidR="005D1E33" w:rsidRPr="009F19D4">
        <w:rPr>
          <w:rFonts w:ascii="Calibri" w:eastAsia="Times New Roman" w:hAnsi="Calibri" w:cs="Times New Roman"/>
          <w:lang w:eastAsia="es-AR"/>
        </w:rPr>
        <w:t>última</w:t>
      </w:r>
      <w:r w:rsidR="00982C3B">
        <w:rPr>
          <w:rFonts w:ascii="Calibri" w:eastAsia="Times New Roman" w:hAnsi="Calibri" w:cs="Times New Roman"/>
          <w:lang w:eastAsia="es-AR"/>
        </w:rPr>
        <w:t xml:space="preserve"> vez que se le dio</w:t>
      </w:r>
      <w:r w:rsidRPr="009F19D4">
        <w:rPr>
          <w:rFonts w:ascii="Calibri" w:eastAsia="Times New Roman" w:hAnsi="Calibri" w:cs="Times New Roman"/>
          <w:lang w:eastAsia="es-AR"/>
        </w:rPr>
        <w:t xml:space="preserve"> paso hasta que se le permita nuevamente.</w:t>
      </w:r>
    </w:p>
    <w:p w:rsidR="00982C3B" w:rsidRPr="00982C3B" w:rsidRDefault="009F19D4" w:rsidP="009F19D4">
      <w:pPr>
        <w:numPr>
          <w:ilvl w:val="0"/>
          <w:numId w:val="1"/>
        </w:num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La luz verde del semáforo se mantendrá encendida durante 5 </w:t>
      </w:r>
      <w:proofErr w:type="spellStart"/>
      <w:r w:rsidRPr="009F19D4">
        <w:rPr>
          <w:rFonts w:ascii="Calibri" w:eastAsia="Times New Roman" w:hAnsi="Calibri" w:cs="Times New Roman"/>
          <w:lang w:eastAsia="es-AR"/>
        </w:rPr>
        <w:t>seg</w:t>
      </w:r>
      <w:proofErr w:type="spellEnd"/>
      <w:r w:rsidRPr="009F19D4">
        <w:rPr>
          <w:rFonts w:ascii="Calibri" w:eastAsia="Times New Roman" w:hAnsi="Calibri" w:cs="Times New Roman"/>
          <w:lang w:eastAsia="es-AR"/>
        </w:rPr>
        <w:t xml:space="preserve"> y después será intermitente por los próximos 4 </w:t>
      </w:r>
      <w:proofErr w:type="spellStart"/>
      <w:r w:rsidRPr="009F19D4">
        <w:rPr>
          <w:rFonts w:ascii="Calibri" w:eastAsia="Times New Roman" w:hAnsi="Calibri" w:cs="Times New Roman"/>
          <w:lang w:eastAsia="es-AR"/>
        </w:rPr>
        <w:t>seg</w:t>
      </w:r>
      <w:proofErr w:type="spellEnd"/>
      <w:r w:rsidRPr="009F19D4">
        <w:rPr>
          <w:rFonts w:ascii="Calibri" w:eastAsia="Times New Roman" w:hAnsi="Calibri" w:cs="Times New Roman"/>
          <w:lang w:eastAsia="es-AR"/>
        </w:rPr>
        <w:t xml:space="preserve">. </w:t>
      </w:r>
      <w:r w:rsidR="00982C3B">
        <w:rPr>
          <w:rFonts w:ascii="Calibri" w:eastAsia="Times New Roman" w:hAnsi="Calibri" w:cs="Times New Roman"/>
          <w:lang w:eastAsia="es-AR"/>
        </w:rPr>
        <w:t xml:space="preserve">El sonido de la alarma deberá cambiar también al llegar a los 4 </w:t>
      </w:r>
      <w:proofErr w:type="spellStart"/>
      <w:r w:rsidR="00982C3B">
        <w:rPr>
          <w:rFonts w:ascii="Calibri" w:eastAsia="Times New Roman" w:hAnsi="Calibri" w:cs="Times New Roman"/>
          <w:lang w:eastAsia="es-AR"/>
        </w:rPr>
        <w:t>seg</w:t>
      </w:r>
      <w:proofErr w:type="spellEnd"/>
      <w:r w:rsidR="00982C3B">
        <w:rPr>
          <w:rFonts w:ascii="Calibri" w:eastAsia="Times New Roman" w:hAnsi="Calibri" w:cs="Times New Roman"/>
          <w:lang w:eastAsia="es-AR"/>
        </w:rPr>
        <w:t xml:space="preserve">. </w:t>
      </w:r>
    </w:p>
    <w:p w:rsidR="009F19D4" w:rsidRPr="009F19D4" w:rsidRDefault="009F19D4" w:rsidP="00982C3B">
      <w:pPr>
        <w:spacing w:after="0" w:line="240" w:lineRule="auto"/>
        <w:ind w:left="540"/>
        <w:textAlignment w:val="center"/>
        <w:rPr>
          <w:rFonts w:ascii="Times New Roman" w:eastAsia="Times New Roman" w:hAnsi="Times New Roman" w:cs="Times New Roman"/>
          <w:sz w:val="24"/>
          <w:szCs w:val="24"/>
          <w:lang w:eastAsia="es-AR"/>
        </w:rPr>
      </w:pPr>
      <w:r w:rsidRPr="009F19D4">
        <w:rPr>
          <w:rFonts w:ascii="Calibri" w:eastAsia="Times New Roman" w:hAnsi="Calibri" w:cs="Times New Roman"/>
          <w:lang w:eastAsia="es-AR"/>
        </w:rPr>
        <w:t xml:space="preserve"> </w:t>
      </w:r>
    </w:p>
    <w:p w:rsidR="009F19D4" w:rsidRPr="009F19D4" w:rsidRDefault="009F19D4" w:rsidP="009F19D4">
      <w:pPr>
        <w:spacing w:after="0" w:line="240" w:lineRule="auto"/>
        <w:ind w:left="540"/>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ind w:left="540"/>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extent cx="4524375" cy="3657600"/>
            <wp:effectExtent l="0" t="0" r="9525" b="0"/>
            <wp:docPr id="2" name="Imagen 2" descr="Texto alternativo generado por el equip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o alternativo generado por el equip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4375" cy="3657600"/>
                    </a:xfrm>
                    <a:prstGeom prst="rect">
                      <a:avLst/>
                    </a:prstGeom>
                    <a:noFill/>
                    <a:ln>
                      <a:noFill/>
                    </a:ln>
                  </pic:spPr>
                </pic:pic>
              </a:graphicData>
            </a:graphic>
          </wp:inline>
        </w:drawing>
      </w:r>
    </w:p>
    <w:p w:rsidR="009F19D4" w:rsidRPr="009F19D4" w:rsidRDefault="009F19D4" w:rsidP="009F19D4">
      <w:pPr>
        <w:spacing w:after="0" w:line="240" w:lineRule="auto"/>
        <w:ind w:left="540"/>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Al parecer </w:t>
      </w:r>
      <w:r w:rsidR="005D1E33" w:rsidRPr="009F19D4">
        <w:rPr>
          <w:rFonts w:ascii="Calibri" w:eastAsia="Times New Roman" w:hAnsi="Calibri" w:cs="Times New Roman"/>
          <w:lang w:eastAsia="es-AR"/>
        </w:rPr>
        <w:t>estas</w:t>
      </w:r>
      <w:r w:rsidRPr="009F19D4">
        <w:rPr>
          <w:rFonts w:ascii="Calibri" w:eastAsia="Times New Roman" w:hAnsi="Calibri" w:cs="Times New Roman"/>
          <w:lang w:eastAsia="es-AR"/>
        </w:rPr>
        <w:t xml:space="preserve"> reglas son sencillas pero fue realmente desafiante lograrlas.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Comiendo al elefante</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En este caso los pequeños bocados fueron: </w:t>
      </w:r>
    </w:p>
    <w:p w:rsidR="009F19D4" w:rsidRPr="009F19D4" w:rsidRDefault="009F19D4" w:rsidP="009F19D4">
      <w:pPr>
        <w:numPr>
          <w:ilvl w:val="0"/>
          <w:numId w:val="2"/>
        </w:numPr>
        <w:spacing w:after="0" w:line="240" w:lineRule="auto"/>
        <w:ind w:left="540"/>
        <w:textAlignment w:val="center"/>
        <w:rPr>
          <w:rFonts w:ascii="Calibri" w:eastAsia="Times New Roman" w:hAnsi="Calibri" w:cs="Times New Roman"/>
          <w:lang w:eastAsia="es-AR"/>
        </w:rPr>
      </w:pPr>
      <w:r w:rsidRPr="009F19D4">
        <w:rPr>
          <w:rFonts w:ascii="Calibri" w:eastAsia="Times New Roman" w:hAnsi="Calibri" w:cs="Times New Roman"/>
          <w:lang w:eastAsia="es-AR"/>
        </w:rPr>
        <w:t xml:space="preserve">Planeación. Hacer un diagrama del mundo físico, la señal eléctrica y el código. </w:t>
      </w:r>
    </w:p>
    <w:p w:rsidR="009F19D4" w:rsidRPr="009F19D4" w:rsidRDefault="009F19D4" w:rsidP="009F19D4">
      <w:pPr>
        <w:numPr>
          <w:ilvl w:val="0"/>
          <w:numId w:val="2"/>
        </w:numPr>
        <w:spacing w:after="0" w:line="240" w:lineRule="auto"/>
        <w:ind w:left="540"/>
        <w:textAlignment w:val="center"/>
        <w:rPr>
          <w:rFonts w:ascii="Calibri" w:eastAsia="Times New Roman" w:hAnsi="Calibri" w:cs="Times New Roman"/>
          <w:lang w:eastAsia="es-AR"/>
        </w:rPr>
      </w:pPr>
      <w:r w:rsidRPr="009F19D4">
        <w:rPr>
          <w:rFonts w:ascii="Calibri" w:eastAsia="Times New Roman" w:hAnsi="Calibri" w:cs="Times New Roman"/>
          <w:lang w:eastAsia="es-AR"/>
        </w:rPr>
        <w:t xml:space="preserve">Diseño. Hacer un diagrama de estados </w:t>
      </w:r>
    </w:p>
    <w:p w:rsidR="009F19D4" w:rsidRPr="009F19D4" w:rsidRDefault="009F19D4" w:rsidP="009F19D4">
      <w:pPr>
        <w:numPr>
          <w:ilvl w:val="0"/>
          <w:numId w:val="2"/>
        </w:numPr>
        <w:spacing w:after="0" w:line="240" w:lineRule="auto"/>
        <w:ind w:left="540"/>
        <w:textAlignment w:val="center"/>
        <w:rPr>
          <w:rFonts w:ascii="Calibri" w:eastAsia="Times New Roman" w:hAnsi="Calibri" w:cs="Times New Roman"/>
          <w:lang w:eastAsia="es-AR"/>
        </w:rPr>
      </w:pPr>
      <w:r w:rsidRPr="009F19D4">
        <w:rPr>
          <w:rFonts w:ascii="Calibri" w:eastAsia="Times New Roman" w:hAnsi="Calibri" w:cs="Times New Roman"/>
          <w:lang w:eastAsia="es-AR"/>
        </w:rPr>
        <w:t xml:space="preserve">Construcción. Construir el código </w:t>
      </w:r>
    </w:p>
    <w:p w:rsidR="009F19D4" w:rsidRPr="009F19D4" w:rsidRDefault="005D1E33" w:rsidP="009F19D4">
      <w:pPr>
        <w:numPr>
          <w:ilvl w:val="0"/>
          <w:numId w:val="2"/>
        </w:numPr>
        <w:spacing w:after="0" w:line="240" w:lineRule="auto"/>
        <w:ind w:left="540"/>
        <w:textAlignment w:val="center"/>
        <w:rPr>
          <w:rFonts w:ascii="Calibri" w:eastAsia="Times New Roman" w:hAnsi="Calibri" w:cs="Times New Roman"/>
          <w:lang w:eastAsia="es-AR"/>
        </w:rPr>
      </w:pPr>
      <w:r w:rsidRPr="009F19D4">
        <w:rPr>
          <w:rFonts w:ascii="Calibri" w:eastAsia="Times New Roman" w:hAnsi="Calibri" w:cs="Times New Roman"/>
          <w:lang w:eastAsia="es-AR"/>
        </w:rPr>
        <w:t xml:space="preserve">Implementación. </w:t>
      </w:r>
      <w:r w:rsidR="009F19D4" w:rsidRPr="009F19D4">
        <w:rPr>
          <w:rFonts w:ascii="Calibri" w:eastAsia="Times New Roman" w:hAnsi="Calibri" w:cs="Times New Roman"/>
          <w:lang w:eastAsia="es-AR"/>
        </w:rPr>
        <w:t>Construir el modelo físico</w:t>
      </w:r>
    </w:p>
    <w:p w:rsidR="009F19D4" w:rsidRPr="009F19D4" w:rsidRDefault="009F19D4" w:rsidP="009F19D4">
      <w:pPr>
        <w:spacing w:after="0" w:line="240" w:lineRule="auto"/>
        <w:ind w:left="540"/>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Planeación</w:t>
      </w:r>
    </w:p>
    <w:p w:rsidR="009F19D4" w:rsidRDefault="005D1E33"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Sabía</w:t>
      </w:r>
      <w:r w:rsidR="009F19D4" w:rsidRPr="009F19D4">
        <w:rPr>
          <w:rFonts w:ascii="Calibri" w:eastAsia="Times New Roman" w:hAnsi="Calibri" w:cs="Times New Roman"/>
          <w:lang w:eastAsia="es-AR"/>
        </w:rPr>
        <w:t xml:space="preserve"> que </w:t>
      </w:r>
      <w:r w:rsidRPr="009F19D4">
        <w:rPr>
          <w:rFonts w:ascii="Calibri" w:eastAsia="Times New Roman" w:hAnsi="Calibri" w:cs="Times New Roman"/>
          <w:lang w:eastAsia="es-AR"/>
        </w:rPr>
        <w:t>tenía</w:t>
      </w:r>
      <w:r w:rsidR="009F19D4" w:rsidRPr="009F19D4">
        <w:rPr>
          <w:rFonts w:ascii="Calibri" w:eastAsia="Times New Roman" w:hAnsi="Calibri" w:cs="Times New Roman"/>
          <w:lang w:eastAsia="es-AR"/>
        </w:rPr>
        <w:t xml:space="preserve"> ciertos requerimientos que se iban a convertir en componentes específicos, como por ejemplo  para el semáforo necesitaba dos led uno rojo y otro verde, esto a nivel de la señal eléctrica requiere de un pin de la placa Arduino para cada uno. Para detectar el tren necesitaba algún tipo de sensor de presencia y decidí usar un medidor de distancia por ultrasonido (podría haber usado uno por IR, o un sensor de luz, etc.). En este caso el sensor requiere 2 pines </w:t>
      </w:r>
      <w:r w:rsidRPr="009F19D4">
        <w:rPr>
          <w:rFonts w:ascii="Calibri" w:eastAsia="Times New Roman" w:hAnsi="Calibri" w:cs="Times New Roman"/>
          <w:lang w:eastAsia="es-AR"/>
        </w:rPr>
        <w:t>más</w:t>
      </w:r>
      <w:r w:rsidR="009F19D4" w:rsidRPr="009F19D4">
        <w:rPr>
          <w:rFonts w:ascii="Calibri" w:eastAsia="Times New Roman" w:hAnsi="Calibri" w:cs="Times New Roman"/>
          <w:lang w:eastAsia="es-AR"/>
        </w:rPr>
        <w:t xml:space="preserve">. También necesitaba el botón pulsador para los peatones y un servo para subir y bajar la barrera que habilita el </w:t>
      </w:r>
      <w:r w:rsidRPr="009F19D4">
        <w:rPr>
          <w:rFonts w:ascii="Calibri" w:eastAsia="Times New Roman" w:hAnsi="Calibri" w:cs="Times New Roman"/>
          <w:lang w:eastAsia="es-AR"/>
        </w:rPr>
        <w:t>tránsito</w:t>
      </w:r>
      <w:r w:rsidR="009F19D4" w:rsidRPr="009F19D4">
        <w:rPr>
          <w:rFonts w:ascii="Calibri" w:eastAsia="Times New Roman" w:hAnsi="Calibri" w:cs="Times New Roman"/>
          <w:lang w:eastAsia="es-AR"/>
        </w:rPr>
        <w:t xml:space="preserve"> de los autos. </w:t>
      </w:r>
      <w:r w:rsidR="009154BE">
        <w:rPr>
          <w:rFonts w:ascii="Calibri" w:eastAsia="Times New Roman" w:hAnsi="Calibri" w:cs="Times New Roman"/>
          <w:lang w:eastAsia="es-AR"/>
        </w:rPr>
        <w:t xml:space="preserve">Otros componentes son: el servo para manejar la barrera,  el </w:t>
      </w:r>
      <w:proofErr w:type="spellStart"/>
      <w:r w:rsidR="009154BE">
        <w:rPr>
          <w:rFonts w:ascii="Calibri" w:eastAsia="Times New Roman" w:hAnsi="Calibri" w:cs="Times New Roman"/>
          <w:lang w:eastAsia="es-AR"/>
        </w:rPr>
        <w:t>buzzer</w:t>
      </w:r>
      <w:proofErr w:type="spellEnd"/>
      <w:r w:rsidR="009154BE">
        <w:rPr>
          <w:rFonts w:ascii="Calibri" w:eastAsia="Times New Roman" w:hAnsi="Calibri" w:cs="Times New Roman"/>
          <w:lang w:eastAsia="es-AR"/>
        </w:rPr>
        <w:t xml:space="preserve"> para la señal sonora del aviso del tren.</w:t>
      </w:r>
    </w:p>
    <w:p w:rsidR="00F72A3F" w:rsidRDefault="00F72A3F" w:rsidP="009F19D4">
      <w:pPr>
        <w:spacing w:after="0" w:line="240" w:lineRule="auto"/>
        <w:rPr>
          <w:rFonts w:ascii="Calibri" w:eastAsia="Times New Roman" w:hAnsi="Calibri" w:cs="Times New Roman"/>
          <w:lang w:eastAsia="es-AR"/>
        </w:rPr>
      </w:pPr>
    </w:p>
    <w:tbl>
      <w:tblPr>
        <w:tblW w:w="7760" w:type="dxa"/>
        <w:tblInd w:w="70" w:type="dxa"/>
        <w:tblCellMar>
          <w:left w:w="70" w:type="dxa"/>
          <w:right w:w="70" w:type="dxa"/>
        </w:tblCellMar>
        <w:tblLook w:val="04A0" w:firstRow="1" w:lastRow="0" w:firstColumn="1" w:lastColumn="0" w:noHBand="0" w:noVBand="1"/>
      </w:tblPr>
      <w:tblGrid>
        <w:gridCol w:w="2260"/>
        <w:gridCol w:w="2260"/>
        <w:gridCol w:w="980"/>
        <w:gridCol w:w="2260"/>
      </w:tblGrid>
      <w:tr w:rsidR="00AC765A" w:rsidRPr="00AC765A" w:rsidTr="00AC765A">
        <w:trPr>
          <w:trHeight w:val="435"/>
        </w:trPr>
        <w:tc>
          <w:tcPr>
            <w:tcW w:w="2260" w:type="dxa"/>
            <w:tcBorders>
              <w:top w:val="nil"/>
              <w:left w:val="nil"/>
              <w:bottom w:val="nil"/>
              <w:right w:val="nil"/>
            </w:tcBorders>
            <w:shd w:val="clear" w:color="000000" w:fill="EDEDED"/>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Mundo Físico</w:t>
            </w:r>
          </w:p>
        </w:tc>
        <w:tc>
          <w:tcPr>
            <w:tcW w:w="2260" w:type="dxa"/>
            <w:tcBorders>
              <w:top w:val="nil"/>
              <w:left w:val="single" w:sz="4" w:space="0" w:color="auto"/>
              <w:bottom w:val="nil"/>
              <w:right w:val="single" w:sz="4" w:space="0" w:color="auto"/>
            </w:tcBorders>
            <w:shd w:val="clear" w:color="000000" w:fill="EDEDED"/>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Señal Eléctrica</w:t>
            </w:r>
          </w:p>
        </w:tc>
        <w:tc>
          <w:tcPr>
            <w:tcW w:w="980" w:type="dxa"/>
            <w:tcBorders>
              <w:top w:val="nil"/>
              <w:left w:val="nil"/>
              <w:bottom w:val="nil"/>
              <w:right w:val="single" w:sz="4" w:space="0" w:color="auto"/>
            </w:tcBorders>
            <w:shd w:val="clear" w:color="000000" w:fill="EDEDED"/>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proofErr w:type="spellStart"/>
            <w:r w:rsidRPr="00AC765A">
              <w:rPr>
                <w:rFonts w:ascii="Calibri" w:eastAsia="Times New Roman" w:hAnsi="Calibri" w:cs="Times New Roman"/>
                <w:color w:val="000000"/>
                <w:lang w:eastAsia="es-AR"/>
              </w:rPr>
              <w:t>Cant</w:t>
            </w:r>
            <w:proofErr w:type="spellEnd"/>
            <w:r w:rsidRPr="00AC765A">
              <w:rPr>
                <w:rFonts w:ascii="Calibri" w:eastAsia="Times New Roman" w:hAnsi="Calibri" w:cs="Times New Roman"/>
                <w:color w:val="000000"/>
                <w:lang w:eastAsia="es-AR"/>
              </w:rPr>
              <w:t xml:space="preserve"> Pin</w:t>
            </w:r>
          </w:p>
        </w:tc>
        <w:tc>
          <w:tcPr>
            <w:tcW w:w="2260" w:type="dxa"/>
            <w:tcBorders>
              <w:top w:val="nil"/>
              <w:left w:val="nil"/>
              <w:bottom w:val="nil"/>
              <w:right w:val="nil"/>
            </w:tcBorders>
            <w:shd w:val="clear" w:color="000000" w:fill="EDEDED"/>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Código</w:t>
            </w:r>
          </w:p>
        </w:tc>
      </w:tr>
      <w:tr w:rsidR="00AC765A" w:rsidRPr="00AC765A" w:rsidTr="00AC765A">
        <w:trPr>
          <w:trHeight w:val="435"/>
        </w:trPr>
        <w:tc>
          <w:tcPr>
            <w:tcW w:w="2260" w:type="dxa"/>
            <w:tcBorders>
              <w:top w:val="nil"/>
              <w:left w:val="nil"/>
              <w:bottom w:val="nil"/>
              <w:right w:val="nil"/>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Led Rojo</w:t>
            </w:r>
          </w:p>
        </w:tc>
        <w:tc>
          <w:tcPr>
            <w:tcW w:w="2260" w:type="dxa"/>
            <w:vMerge w:val="restart"/>
            <w:tcBorders>
              <w:top w:val="nil"/>
              <w:left w:val="single" w:sz="4" w:space="0" w:color="auto"/>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Digital</w:t>
            </w:r>
          </w:p>
        </w:tc>
        <w:tc>
          <w:tcPr>
            <w:tcW w:w="980" w:type="dxa"/>
            <w:vMerge w:val="restart"/>
            <w:tcBorders>
              <w:top w:val="nil"/>
              <w:left w:val="single" w:sz="4" w:space="0" w:color="auto"/>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2</w:t>
            </w:r>
          </w:p>
        </w:tc>
        <w:tc>
          <w:tcPr>
            <w:tcW w:w="2260" w:type="dxa"/>
            <w:tcBorders>
              <w:top w:val="nil"/>
              <w:left w:val="nil"/>
              <w:bottom w:val="nil"/>
              <w:right w:val="nil"/>
            </w:tcBorders>
            <w:shd w:val="clear" w:color="auto" w:fill="auto"/>
            <w:noWrap/>
            <w:vAlign w:val="bottom"/>
            <w:hideMark/>
          </w:tcPr>
          <w:p w:rsidR="00AC765A" w:rsidRPr="00AC765A" w:rsidRDefault="00AC765A" w:rsidP="00AC765A">
            <w:pPr>
              <w:spacing w:after="0" w:line="240" w:lineRule="auto"/>
              <w:jc w:val="center"/>
              <w:rPr>
                <w:rFonts w:ascii="Consolas" w:eastAsia="Times New Roman" w:hAnsi="Consolas" w:cs="Consolas"/>
                <w:color w:val="005CC5"/>
                <w:sz w:val="18"/>
                <w:szCs w:val="18"/>
                <w:lang w:eastAsia="es-AR"/>
              </w:rPr>
            </w:pPr>
            <w:proofErr w:type="spellStart"/>
            <w:r w:rsidRPr="00AC765A">
              <w:rPr>
                <w:rFonts w:ascii="Consolas" w:eastAsia="Times New Roman" w:hAnsi="Consolas" w:cs="Consolas"/>
                <w:color w:val="005CC5"/>
                <w:sz w:val="18"/>
                <w:szCs w:val="18"/>
                <w:lang w:eastAsia="es-AR"/>
              </w:rPr>
              <w:t>greenTrafficLight</w:t>
            </w:r>
            <w:proofErr w:type="spellEnd"/>
            <w:r w:rsidRPr="00AC765A">
              <w:rPr>
                <w:rFonts w:ascii="Consolas" w:eastAsia="Times New Roman" w:hAnsi="Consolas" w:cs="Consolas"/>
                <w:color w:val="005CC5"/>
                <w:sz w:val="18"/>
                <w:szCs w:val="18"/>
                <w:lang w:eastAsia="es-AR"/>
              </w:rPr>
              <w:t>()</w:t>
            </w:r>
          </w:p>
        </w:tc>
      </w:tr>
      <w:tr w:rsidR="00AC765A" w:rsidRPr="00AC765A" w:rsidTr="00AC765A">
        <w:trPr>
          <w:trHeight w:val="435"/>
        </w:trPr>
        <w:tc>
          <w:tcPr>
            <w:tcW w:w="2260" w:type="dxa"/>
            <w:tcBorders>
              <w:top w:val="nil"/>
              <w:left w:val="nil"/>
              <w:bottom w:val="nil"/>
              <w:right w:val="nil"/>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Led Verde</w:t>
            </w:r>
          </w:p>
        </w:tc>
        <w:tc>
          <w:tcPr>
            <w:tcW w:w="2260" w:type="dxa"/>
            <w:vMerge/>
            <w:tcBorders>
              <w:top w:val="nil"/>
              <w:left w:val="single" w:sz="4" w:space="0" w:color="auto"/>
              <w:bottom w:val="nil"/>
              <w:right w:val="single" w:sz="4" w:space="0" w:color="auto"/>
            </w:tcBorders>
            <w:vAlign w:val="center"/>
            <w:hideMark/>
          </w:tcPr>
          <w:p w:rsidR="00AC765A" w:rsidRPr="00AC765A" w:rsidRDefault="00AC765A" w:rsidP="00AC765A">
            <w:pPr>
              <w:spacing w:after="0" w:line="240" w:lineRule="auto"/>
              <w:rPr>
                <w:rFonts w:ascii="Calibri" w:eastAsia="Times New Roman" w:hAnsi="Calibri" w:cs="Times New Roman"/>
                <w:color w:val="000000"/>
                <w:lang w:eastAsia="es-AR"/>
              </w:rPr>
            </w:pPr>
          </w:p>
        </w:tc>
        <w:tc>
          <w:tcPr>
            <w:tcW w:w="980" w:type="dxa"/>
            <w:vMerge/>
            <w:tcBorders>
              <w:top w:val="nil"/>
              <w:left w:val="single" w:sz="4" w:space="0" w:color="auto"/>
              <w:bottom w:val="nil"/>
              <w:right w:val="single" w:sz="4" w:space="0" w:color="auto"/>
            </w:tcBorders>
            <w:vAlign w:val="center"/>
            <w:hideMark/>
          </w:tcPr>
          <w:p w:rsidR="00AC765A" w:rsidRPr="00AC765A" w:rsidRDefault="00AC765A" w:rsidP="00AC765A">
            <w:pPr>
              <w:spacing w:after="0" w:line="240" w:lineRule="auto"/>
              <w:rPr>
                <w:rFonts w:ascii="Calibri" w:eastAsia="Times New Roman" w:hAnsi="Calibri" w:cs="Times New Roman"/>
                <w:color w:val="000000"/>
                <w:lang w:eastAsia="es-AR"/>
              </w:rPr>
            </w:pPr>
          </w:p>
        </w:tc>
        <w:tc>
          <w:tcPr>
            <w:tcW w:w="2260" w:type="dxa"/>
            <w:tcBorders>
              <w:top w:val="nil"/>
              <w:left w:val="nil"/>
              <w:bottom w:val="nil"/>
              <w:right w:val="nil"/>
            </w:tcBorders>
            <w:shd w:val="clear" w:color="auto" w:fill="auto"/>
            <w:noWrap/>
            <w:vAlign w:val="bottom"/>
            <w:hideMark/>
          </w:tcPr>
          <w:p w:rsidR="00AC765A" w:rsidRPr="00AC765A" w:rsidRDefault="00AC765A" w:rsidP="00AC765A">
            <w:pPr>
              <w:spacing w:after="0" w:line="240" w:lineRule="auto"/>
              <w:jc w:val="center"/>
              <w:rPr>
                <w:rFonts w:ascii="Consolas" w:eastAsia="Times New Roman" w:hAnsi="Consolas" w:cs="Consolas"/>
                <w:color w:val="005CC5"/>
                <w:sz w:val="18"/>
                <w:szCs w:val="18"/>
                <w:lang w:eastAsia="es-AR"/>
              </w:rPr>
            </w:pPr>
            <w:proofErr w:type="spellStart"/>
            <w:r w:rsidRPr="00AC765A">
              <w:rPr>
                <w:rFonts w:ascii="Consolas" w:eastAsia="Times New Roman" w:hAnsi="Consolas" w:cs="Consolas"/>
                <w:color w:val="005CC5"/>
                <w:sz w:val="18"/>
                <w:szCs w:val="18"/>
                <w:lang w:eastAsia="es-AR"/>
              </w:rPr>
              <w:t>redTrafficLight</w:t>
            </w:r>
            <w:proofErr w:type="spellEnd"/>
            <w:r w:rsidRPr="00AC765A">
              <w:rPr>
                <w:rFonts w:ascii="Consolas" w:eastAsia="Times New Roman" w:hAnsi="Consolas" w:cs="Consolas"/>
                <w:color w:val="005CC5"/>
                <w:sz w:val="18"/>
                <w:szCs w:val="18"/>
                <w:lang w:eastAsia="es-AR"/>
              </w:rPr>
              <w:t>()</w:t>
            </w:r>
          </w:p>
        </w:tc>
      </w:tr>
      <w:tr w:rsidR="00AC765A" w:rsidRPr="00AC765A" w:rsidTr="00AC765A">
        <w:trPr>
          <w:trHeight w:val="435"/>
        </w:trPr>
        <w:tc>
          <w:tcPr>
            <w:tcW w:w="2260" w:type="dxa"/>
            <w:vMerge w:val="restart"/>
            <w:tcBorders>
              <w:top w:val="single" w:sz="4" w:space="0" w:color="auto"/>
              <w:left w:val="nil"/>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Servo</w:t>
            </w:r>
          </w:p>
        </w:tc>
        <w:tc>
          <w:tcPr>
            <w:tcW w:w="2260"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PWM</w:t>
            </w:r>
          </w:p>
        </w:tc>
        <w:tc>
          <w:tcPr>
            <w:tcW w:w="980"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1</w:t>
            </w:r>
          </w:p>
        </w:tc>
        <w:tc>
          <w:tcPr>
            <w:tcW w:w="2260" w:type="dxa"/>
            <w:tcBorders>
              <w:top w:val="single" w:sz="4" w:space="0" w:color="auto"/>
              <w:left w:val="nil"/>
              <w:bottom w:val="nil"/>
              <w:right w:val="nil"/>
            </w:tcBorders>
            <w:shd w:val="clear" w:color="auto" w:fill="auto"/>
            <w:noWrap/>
            <w:vAlign w:val="bottom"/>
            <w:hideMark/>
          </w:tcPr>
          <w:p w:rsidR="00AC765A" w:rsidRPr="00AC765A" w:rsidRDefault="00AC765A" w:rsidP="00AC765A">
            <w:pPr>
              <w:spacing w:after="0" w:line="240" w:lineRule="auto"/>
              <w:jc w:val="center"/>
              <w:rPr>
                <w:rFonts w:ascii="Consolas" w:eastAsia="Times New Roman" w:hAnsi="Consolas" w:cs="Consolas"/>
                <w:color w:val="005CC5"/>
                <w:sz w:val="18"/>
                <w:szCs w:val="18"/>
                <w:lang w:eastAsia="es-AR"/>
              </w:rPr>
            </w:pPr>
            <w:proofErr w:type="spellStart"/>
            <w:r w:rsidRPr="00AC765A">
              <w:rPr>
                <w:rFonts w:ascii="Consolas" w:eastAsia="Times New Roman" w:hAnsi="Consolas" w:cs="Consolas"/>
                <w:color w:val="005CC5"/>
                <w:sz w:val="18"/>
                <w:szCs w:val="18"/>
                <w:lang w:eastAsia="es-AR"/>
              </w:rPr>
              <w:t>openBarrier</w:t>
            </w:r>
            <w:proofErr w:type="spellEnd"/>
            <w:r w:rsidRPr="00AC765A">
              <w:rPr>
                <w:rFonts w:ascii="Consolas" w:eastAsia="Times New Roman" w:hAnsi="Consolas" w:cs="Consolas"/>
                <w:color w:val="24292E"/>
                <w:sz w:val="18"/>
                <w:szCs w:val="18"/>
                <w:lang w:eastAsia="es-AR"/>
              </w:rPr>
              <w:t>()</w:t>
            </w:r>
          </w:p>
        </w:tc>
      </w:tr>
      <w:tr w:rsidR="00AC765A" w:rsidRPr="00AC765A" w:rsidTr="00AC765A">
        <w:trPr>
          <w:trHeight w:val="435"/>
        </w:trPr>
        <w:tc>
          <w:tcPr>
            <w:tcW w:w="2260" w:type="dxa"/>
            <w:vMerge/>
            <w:tcBorders>
              <w:top w:val="single" w:sz="4" w:space="0" w:color="auto"/>
              <w:left w:val="nil"/>
              <w:bottom w:val="nil"/>
              <w:right w:val="single" w:sz="4" w:space="0" w:color="auto"/>
            </w:tcBorders>
            <w:vAlign w:val="center"/>
            <w:hideMark/>
          </w:tcPr>
          <w:p w:rsidR="00AC765A" w:rsidRPr="00AC765A" w:rsidRDefault="00AC765A" w:rsidP="00AC765A">
            <w:pPr>
              <w:spacing w:after="0" w:line="240" w:lineRule="auto"/>
              <w:rPr>
                <w:rFonts w:ascii="Calibri" w:eastAsia="Times New Roman" w:hAnsi="Calibri" w:cs="Times New Roman"/>
                <w:color w:val="000000"/>
                <w:lang w:eastAsia="es-AR"/>
              </w:rPr>
            </w:pPr>
          </w:p>
        </w:tc>
        <w:tc>
          <w:tcPr>
            <w:tcW w:w="2260" w:type="dxa"/>
            <w:vMerge/>
            <w:tcBorders>
              <w:top w:val="single" w:sz="4" w:space="0" w:color="auto"/>
              <w:left w:val="single" w:sz="4" w:space="0" w:color="auto"/>
              <w:bottom w:val="nil"/>
              <w:right w:val="single" w:sz="4" w:space="0" w:color="auto"/>
            </w:tcBorders>
            <w:vAlign w:val="center"/>
            <w:hideMark/>
          </w:tcPr>
          <w:p w:rsidR="00AC765A" w:rsidRPr="00AC765A" w:rsidRDefault="00AC765A" w:rsidP="00AC765A">
            <w:pPr>
              <w:spacing w:after="0" w:line="240" w:lineRule="auto"/>
              <w:rPr>
                <w:rFonts w:ascii="Calibri" w:eastAsia="Times New Roman" w:hAnsi="Calibri" w:cs="Times New Roman"/>
                <w:color w:val="000000"/>
                <w:lang w:eastAsia="es-AR"/>
              </w:rPr>
            </w:pPr>
          </w:p>
        </w:tc>
        <w:tc>
          <w:tcPr>
            <w:tcW w:w="980" w:type="dxa"/>
            <w:vMerge/>
            <w:tcBorders>
              <w:top w:val="single" w:sz="4" w:space="0" w:color="auto"/>
              <w:left w:val="single" w:sz="4" w:space="0" w:color="auto"/>
              <w:bottom w:val="nil"/>
              <w:right w:val="single" w:sz="4" w:space="0" w:color="auto"/>
            </w:tcBorders>
            <w:vAlign w:val="center"/>
            <w:hideMark/>
          </w:tcPr>
          <w:p w:rsidR="00AC765A" w:rsidRPr="00AC765A" w:rsidRDefault="00AC765A" w:rsidP="00AC765A">
            <w:pPr>
              <w:spacing w:after="0" w:line="240" w:lineRule="auto"/>
              <w:rPr>
                <w:rFonts w:ascii="Calibri" w:eastAsia="Times New Roman" w:hAnsi="Calibri" w:cs="Times New Roman"/>
                <w:color w:val="000000"/>
                <w:lang w:eastAsia="es-AR"/>
              </w:rPr>
            </w:pPr>
          </w:p>
        </w:tc>
        <w:tc>
          <w:tcPr>
            <w:tcW w:w="2260" w:type="dxa"/>
            <w:tcBorders>
              <w:top w:val="nil"/>
              <w:left w:val="nil"/>
              <w:bottom w:val="nil"/>
              <w:right w:val="nil"/>
            </w:tcBorders>
            <w:shd w:val="clear" w:color="auto" w:fill="auto"/>
            <w:noWrap/>
            <w:vAlign w:val="bottom"/>
            <w:hideMark/>
          </w:tcPr>
          <w:p w:rsidR="00AC765A" w:rsidRPr="00AC765A" w:rsidRDefault="00AC765A" w:rsidP="00AC765A">
            <w:pPr>
              <w:spacing w:after="0" w:line="240" w:lineRule="auto"/>
              <w:jc w:val="center"/>
              <w:rPr>
                <w:rFonts w:ascii="Consolas" w:eastAsia="Times New Roman" w:hAnsi="Consolas" w:cs="Consolas"/>
                <w:color w:val="005CC5"/>
                <w:sz w:val="18"/>
                <w:szCs w:val="18"/>
                <w:lang w:eastAsia="es-AR"/>
              </w:rPr>
            </w:pPr>
            <w:proofErr w:type="spellStart"/>
            <w:r w:rsidRPr="00AC765A">
              <w:rPr>
                <w:rFonts w:ascii="Consolas" w:eastAsia="Times New Roman" w:hAnsi="Consolas" w:cs="Consolas"/>
                <w:color w:val="005CC5"/>
                <w:sz w:val="18"/>
                <w:szCs w:val="18"/>
                <w:lang w:eastAsia="es-AR"/>
              </w:rPr>
              <w:t>closeBarrier</w:t>
            </w:r>
            <w:proofErr w:type="spellEnd"/>
            <w:r w:rsidRPr="00AC765A">
              <w:rPr>
                <w:rFonts w:ascii="Consolas" w:eastAsia="Times New Roman" w:hAnsi="Consolas" w:cs="Consolas"/>
                <w:color w:val="24292E"/>
                <w:sz w:val="18"/>
                <w:szCs w:val="18"/>
                <w:lang w:eastAsia="es-AR"/>
              </w:rPr>
              <w:t>()</w:t>
            </w:r>
          </w:p>
        </w:tc>
      </w:tr>
      <w:tr w:rsidR="00AC765A" w:rsidRPr="00AC765A" w:rsidTr="00AC765A">
        <w:trPr>
          <w:trHeight w:val="435"/>
        </w:trPr>
        <w:tc>
          <w:tcPr>
            <w:tcW w:w="2260" w:type="dxa"/>
            <w:tcBorders>
              <w:top w:val="single" w:sz="4" w:space="0" w:color="auto"/>
              <w:left w:val="nil"/>
              <w:bottom w:val="nil"/>
              <w:right w:val="nil"/>
            </w:tcBorders>
            <w:shd w:val="clear" w:color="auto" w:fill="auto"/>
            <w:noWrap/>
            <w:vAlign w:val="center"/>
            <w:hideMark/>
          </w:tcPr>
          <w:p w:rsidR="00AC765A" w:rsidRPr="00AC765A" w:rsidRDefault="009154BE" w:rsidP="00AC765A">
            <w:pPr>
              <w:spacing w:after="0" w:line="240" w:lineRule="auto"/>
              <w:jc w:val="center"/>
              <w:rPr>
                <w:rFonts w:ascii="Calibri" w:eastAsia="Times New Roman" w:hAnsi="Calibri" w:cs="Times New Roman"/>
                <w:color w:val="000000"/>
                <w:lang w:eastAsia="es-AR"/>
              </w:rPr>
            </w:pPr>
            <w:proofErr w:type="spellStart"/>
            <w:r>
              <w:rPr>
                <w:rFonts w:ascii="Calibri" w:eastAsia="Times New Roman" w:hAnsi="Calibri" w:cs="Times New Roman"/>
                <w:color w:val="000000"/>
                <w:lang w:eastAsia="es-AR"/>
              </w:rPr>
              <w:t>Press</w:t>
            </w:r>
            <w:proofErr w:type="spellEnd"/>
            <w:r>
              <w:rPr>
                <w:rFonts w:ascii="Calibri" w:eastAsia="Times New Roman" w:hAnsi="Calibri" w:cs="Times New Roman"/>
                <w:color w:val="000000"/>
                <w:lang w:eastAsia="es-AR"/>
              </w:rPr>
              <w:t xml:space="preserve"> </w:t>
            </w:r>
            <w:proofErr w:type="spellStart"/>
            <w:r>
              <w:rPr>
                <w:rFonts w:ascii="Calibri" w:eastAsia="Times New Roman" w:hAnsi="Calibri" w:cs="Times New Roman"/>
                <w:color w:val="000000"/>
                <w:lang w:eastAsia="es-AR"/>
              </w:rPr>
              <w:t>Button</w:t>
            </w:r>
            <w:proofErr w:type="spellEnd"/>
          </w:p>
        </w:tc>
        <w:tc>
          <w:tcPr>
            <w:tcW w:w="2260" w:type="dxa"/>
            <w:tcBorders>
              <w:top w:val="single" w:sz="4" w:space="0" w:color="auto"/>
              <w:left w:val="single" w:sz="4" w:space="0" w:color="auto"/>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Digital</w:t>
            </w:r>
          </w:p>
        </w:tc>
        <w:tc>
          <w:tcPr>
            <w:tcW w:w="980" w:type="dxa"/>
            <w:tcBorders>
              <w:top w:val="single" w:sz="4" w:space="0" w:color="auto"/>
              <w:left w:val="nil"/>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1</w:t>
            </w:r>
          </w:p>
        </w:tc>
        <w:tc>
          <w:tcPr>
            <w:tcW w:w="2260" w:type="dxa"/>
            <w:tcBorders>
              <w:top w:val="single" w:sz="4" w:space="0" w:color="auto"/>
              <w:left w:val="nil"/>
              <w:bottom w:val="nil"/>
              <w:right w:val="nil"/>
            </w:tcBorders>
            <w:shd w:val="clear" w:color="auto" w:fill="auto"/>
            <w:noWrap/>
            <w:vAlign w:val="bottom"/>
            <w:hideMark/>
          </w:tcPr>
          <w:p w:rsidR="00AC765A" w:rsidRPr="00AC765A" w:rsidRDefault="00AC765A" w:rsidP="00AC765A">
            <w:pPr>
              <w:spacing w:after="0" w:line="240" w:lineRule="auto"/>
              <w:jc w:val="center"/>
              <w:rPr>
                <w:rFonts w:ascii="Consolas" w:eastAsia="Times New Roman" w:hAnsi="Consolas" w:cs="Consolas"/>
                <w:color w:val="6F42C1"/>
                <w:sz w:val="18"/>
                <w:szCs w:val="18"/>
                <w:lang w:eastAsia="es-AR"/>
              </w:rPr>
            </w:pPr>
            <w:proofErr w:type="spellStart"/>
            <w:r w:rsidRPr="00AC765A">
              <w:rPr>
                <w:rFonts w:ascii="Consolas" w:eastAsia="Times New Roman" w:hAnsi="Consolas" w:cs="Consolas"/>
                <w:color w:val="6F42C1"/>
                <w:sz w:val="18"/>
                <w:szCs w:val="18"/>
                <w:lang w:eastAsia="es-AR"/>
              </w:rPr>
              <w:t>digitalRead</w:t>
            </w:r>
            <w:proofErr w:type="spellEnd"/>
            <w:r w:rsidRPr="00AC765A">
              <w:rPr>
                <w:rFonts w:ascii="Consolas" w:eastAsia="Times New Roman" w:hAnsi="Consolas" w:cs="Consolas"/>
                <w:color w:val="24292E"/>
                <w:sz w:val="18"/>
                <w:szCs w:val="18"/>
                <w:lang w:eastAsia="es-AR"/>
              </w:rPr>
              <w:t xml:space="preserve">() </w:t>
            </w:r>
          </w:p>
        </w:tc>
      </w:tr>
      <w:tr w:rsidR="00AC765A" w:rsidRPr="00AC765A" w:rsidTr="00AC765A">
        <w:trPr>
          <w:trHeight w:val="435"/>
        </w:trPr>
        <w:tc>
          <w:tcPr>
            <w:tcW w:w="2260" w:type="dxa"/>
            <w:tcBorders>
              <w:top w:val="single" w:sz="4" w:space="0" w:color="auto"/>
              <w:left w:val="nil"/>
              <w:bottom w:val="nil"/>
              <w:right w:val="nil"/>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Ultrasonido</w:t>
            </w:r>
          </w:p>
        </w:tc>
        <w:tc>
          <w:tcPr>
            <w:tcW w:w="2260" w:type="dxa"/>
            <w:tcBorders>
              <w:top w:val="single" w:sz="4" w:space="0" w:color="auto"/>
              <w:left w:val="single" w:sz="4" w:space="0" w:color="auto"/>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Analógico</w:t>
            </w:r>
          </w:p>
        </w:tc>
        <w:tc>
          <w:tcPr>
            <w:tcW w:w="980" w:type="dxa"/>
            <w:tcBorders>
              <w:top w:val="single" w:sz="4" w:space="0" w:color="auto"/>
              <w:left w:val="nil"/>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2</w:t>
            </w:r>
          </w:p>
        </w:tc>
        <w:tc>
          <w:tcPr>
            <w:tcW w:w="2260" w:type="dxa"/>
            <w:tcBorders>
              <w:top w:val="single" w:sz="4" w:space="0" w:color="auto"/>
              <w:left w:val="nil"/>
              <w:bottom w:val="nil"/>
              <w:right w:val="nil"/>
            </w:tcBorders>
            <w:shd w:val="clear" w:color="auto" w:fill="auto"/>
            <w:noWrap/>
            <w:vAlign w:val="bottom"/>
            <w:hideMark/>
          </w:tcPr>
          <w:p w:rsidR="00AC765A" w:rsidRPr="00AC765A" w:rsidRDefault="00AC765A" w:rsidP="00AC765A">
            <w:pPr>
              <w:spacing w:after="0" w:line="240" w:lineRule="auto"/>
              <w:jc w:val="center"/>
              <w:rPr>
                <w:rFonts w:ascii="Consolas" w:eastAsia="Times New Roman" w:hAnsi="Consolas" w:cs="Consolas"/>
                <w:color w:val="6F42C1"/>
                <w:sz w:val="18"/>
                <w:szCs w:val="18"/>
                <w:lang w:eastAsia="es-AR"/>
              </w:rPr>
            </w:pPr>
            <w:proofErr w:type="spellStart"/>
            <w:r w:rsidRPr="00AC765A">
              <w:rPr>
                <w:rFonts w:ascii="Consolas" w:eastAsia="Times New Roman" w:hAnsi="Consolas" w:cs="Consolas"/>
                <w:color w:val="6F42C1"/>
                <w:sz w:val="18"/>
                <w:szCs w:val="18"/>
                <w:lang w:eastAsia="es-AR"/>
              </w:rPr>
              <w:t>measure</w:t>
            </w:r>
            <w:proofErr w:type="spellEnd"/>
            <w:r w:rsidRPr="00AC765A">
              <w:rPr>
                <w:rFonts w:ascii="Consolas" w:eastAsia="Times New Roman" w:hAnsi="Consolas" w:cs="Consolas"/>
                <w:color w:val="24292E"/>
                <w:sz w:val="18"/>
                <w:szCs w:val="18"/>
                <w:lang w:eastAsia="es-AR"/>
              </w:rPr>
              <w:t>()</w:t>
            </w:r>
          </w:p>
        </w:tc>
      </w:tr>
      <w:tr w:rsidR="00AC765A" w:rsidRPr="00AC765A" w:rsidTr="00AC765A">
        <w:trPr>
          <w:trHeight w:val="435"/>
        </w:trPr>
        <w:tc>
          <w:tcPr>
            <w:tcW w:w="2260" w:type="dxa"/>
            <w:tcBorders>
              <w:top w:val="single" w:sz="4" w:space="0" w:color="auto"/>
              <w:left w:val="nil"/>
              <w:bottom w:val="nil"/>
              <w:right w:val="nil"/>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proofErr w:type="spellStart"/>
            <w:r w:rsidRPr="00AC765A">
              <w:rPr>
                <w:rFonts w:ascii="Calibri" w:eastAsia="Times New Roman" w:hAnsi="Calibri" w:cs="Times New Roman"/>
                <w:color w:val="000000"/>
                <w:lang w:eastAsia="es-AR"/>
              </w:rPr>
              <w:t>Buzzer</w:t>
            </w:r>
            <w:proofErr w:type="spellEnd"/>
          </w:p>
        </w:tc>
        <w:tc>
          <w:tcPr>
            <w:tcW w:w="2260" w:type="dxa"/>
            <w:tcBorders>
              <w:top w:val="single" w:sz="4" w:space="0" w:color="auto"/>
              <w:left w:val="single" w:sz="4" w:space="0" w:color="auto"/>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Digital</w:t>
            </w:r>
          </w:p>
        </w:tc>
        <w:tc>
          <w:tcPr>
            <w:tcW w:w="980" w:type="dxa"/>
            <w:tcBorders>
              <w:top w:val="single" w:sz="4" w:space="0" w:color="auto"/>
              <w:left w:val="nil"/>
              <w:bottom w:val="nil"/>
              <w:right w:val="single" w:sz="4" w:space="0" w:color="auto"/>
            </w:tcBorders>
            <w:shd w:val="clear" w:color="auto" w:fill="auto"/>
            <w:noWrap/>
            <w:vAlign w:val="center"/>
            <w:hideMark/>
          </w:tcPr>
          <w:p w:rsidR="00AC765A" w:rsidRPr="00AC765A" w:rsidRDefault="00AC765A" w:rsidP="00AC765A">
            <w:pPr>
              <w:spacing w:after="0" w:line="240" w:lineRule="auto"/>
              <w:jc w:val="center"/>
              <w:rPr>
                <w:rFonts w:ascii="Calibri" w:eastAsia="Times New Roman" w:hAnsi="Calibri" w:cs="Times New Roman"/>
                <w:color w:val="000000"/>
                <w:lang w:eastAsia="es-AR"/>
              </w:rPr>
            </w:pPr>
            <w:r w:rsidRPr="00AC765A">
              <w:rPr>
                <w:rFonts w:ascii="Calibri" w:eastAsia="Times New Roman" w:hAnsi="Calibri" w:cs="Times New Roman"/>
                <w:color w:val="000000"/>
                <w:lang w:eastAsia="es-AR"/>
              </w:rPr>
              <w:t>1</w:t>
            </w:r>
          </w:p>
        </w:tc>
        <w:tc>
          <w:tcPr>
            <w:tcW w:w="2260" w:type="dxa"/>
            <w:tcBorders>
              <w:top w:val="single" w:sz="4" w:space="0" w:color="auto"/>
              <w:left w:val="nil"/>
              <w:bottom w:val="nil"/>
              <w:right w:val="nil"/>
            </w:tcBorders>
            <w:shd w:val="clear" w:color="auto" w:fill="auto"/>
            <w:noWrap/>
            <w:vAlign w:val="bottom"/>
            <w:hideMark/>
          </w:tcPr>
          <w:p w:rsidR="00AC765A" w:rsidRPr="00AC765A" w:rsidRDefault="00AC765A" w:rsidP="00AC765A">
            <w:pPr>
              <w:spacing w:after="0" w:line="240" w:lineRule="auto"/>
              <w:jc w:val="center"/>
              <w:rPr>
                <w:rFonts w:ascii="Consolas" w:eastAsia="Times New Roman" w:hAnsi="Consolas" w:cs="Consolas"/>
                <w:color w:val="6F42C1"/>
                <w:sz w:val="18"/>
                <w:szCs w:val="18"/>
                <w:lang w:eastAsia="es-AR"/>
              </w:rPr>
            </w:pPr>
            <w:proofErr w:type="spellStart"/>
            <w:r w:rsidRPr="00AC765A">
              <w:rPr>
                <w:rFonts w:ascii="Consolas" w:eastAsia="Times New Roman" w:hAnsi="Consolas" w:cs="Consolas"/>
                <w:color w:val="6F42C1"/>
                <w:sz w:val="18"/>
                <w:szCs w:val="18"/>
                <w:lang w:eastAsia="es-AR"/>
              </w:rPr>
              <w:t>beep</w:t>
            </w:r>
            <w:proofErr w:type="spellEnd"/>
            <w:r w:rsidRPr="00AC765A">
              <w:rPr>
                <w:rFonts w:ascii="Consolas" w:eastAsia="Times New Roman" w:hAnsi="Consolas" w:cs="Consolas"/>
                <w:color w:val="6F42C1"/>
                <w:sz w:val="18"/>
                <w:szCs w:val="18"/>
                <w:lang w:eastAsia="es-AR"/>
              </w:rPr>
              <w:t>()</w:t>
            </w:r>
          </w:p>
        </w:tc>
      </w:tr>
      <w:tr w:rsidR="00AC765A" w:rsidRPr="00AC765A" w:rsidTr="00982C3B">
        <w:trPr>
          <w:trHeight w:val="435"/>
        </w:trPr>
        <w:tc>
          <w:tcPr>
            <w:tcW w:w="2260" w:type="dxa"/>
            <w:vMerge w:val="restart"/>
            <w:tcBorders>
              <w:top w:val="single" w:sz="4" w:space="0" w:color="auto"/>
              <w:left w:val="nil"/>
              <w:bottom w:val="nil"/>
              <w:right w:val="single" w:sz="4" w:space="0" w:color="auto"/>
            </w:tcBorders>
            <w:shd w:val="clear" w:color="auto" w:fill="auto"/>
            <w:noWrap/>
            <w:vAlign w:val="center"/>
          </w:tcPr>
          <w:p w:rsidR="00AC765A" w:rsidRPr="00AC765A" w:rsidRDefault="00AC765A" w:rsidP="00AC765A">
            <w:pPr>
              <w:spacing w:after="0" w:line="240" w:lineRule="auto"/>
              <w:jc w:val="center"/>
              <w:rPr>
                <w:rFonts w:ascii="Calibri" w:eastAsia="Times New Roman" w:hAnsi="Calibri" w:cs="Times New Roman"/>
                <w:color w:val="000000"/>
                <w:lang w:eastAsia="es-AR"/>
              </w:rPr>
            </w:pPr>
          </w:p>
        </w:tc>
        <w:tc>
          <w:tcPr>
            <w:tcW w:w="2260" w:type="dxa"/>
            <w:vMerge w:val="restart"/>
            <w:tcBorders>
              <w:top w:val="single" w:sz="4" w:space="0" w:color="auto"/>
              <w:left w:val="single" w:sz="4" w:space="0" w:color="auto"/>
              <w:bottom w:val="nil"/>
              <w:right w:val="single" w:sz="4" w:space="0" w:color="auto"/>
            </w:tcBorders>
            <w:shd w:val="clear" w:color="auto" w:fill="auto"/>
            <w:noWrap/>
            <w:vAlign w:val="center"/>
          </w:tcPr>
          <w:p w:rsidR="00AC765A" w:rsidRPr="00AC765A" w:rsidRDefault="00AC765A" w:rsidP="00AC765A">
            <w:pPr>
              <w:spacing w:after="0" w:line="240" w:lineRule="auto"/>
              <w:jc w:val="center"/>
              <w:rPr>
                <w:rFonts w:ascii="Calibri" w:eastAsia="Times New Roman" w:hAnsi="Calibri" w:cs="Times New Roman"/>
                <w:color w:val="000000"/>
                <w:lang w:eastAsia="es-AR"/>
              </w:rPr>
            </w:pPr>
          </w:p>
        </w:tc>
        <w:tc>
          <w:tcPr>
            <w:tcW w:w="980" w:type="dxa"/>
            <w:vMerge w:val="restart"/>
            <w:tcBorders>
              <w:top w:val="single" w:sz="4" w:space="0" w:color="auto"/>
              <w:left w:val="single" w:sz="4" w:space="0" w:color="auto"/>
              <w:bottom w:val="nil"/>
              <w:right w:val="single" w:sz="4" w:space="0" w:color="auto"/>
            </w:tcBorders>
            <w:shd w:val="clear" w:color="auto" w:fill="auto"/>
            <w:noWrap/>
            <w:vAlign w:val="center"/>
          </w:tcPr>
          <w:p w:rsidR="00AC765A" w:rsidRPr="00AC765A" w:rsidRDefault="00AC765A" w:rsidP="00AC765A">
            <w:pPr>
              <w:spacing w:after="0" w:line="240" w:lineRule="auto"/>
              <w:jc w:val="center"/>
              <w:rPr>
                <w:rFonts w:ascii="Calibri" w:eastAsia="Times New Roman" w:hAnsi="Calibri" w:cs="Times New Roman"/>
                <w:color w:val="000000"/>
                <w:lang w:eastAsia="es-AR"/>
              </w:rPr>
            </w:pPr>
          </w:p>
        </w:tc>
        <w:tc>
          <w:tcPr>
            <w:tcW w:w="2260" w:type="dxa"/>
            <w:tcBorders>
              <w:top w:val="single" w:sz="4" w:space="0" w:color="auto"/>
              <w:left w:val="nil"/>
              <w:bottom w:val="nil"/>
              <w:right w:val="nil"/>
            </w:tcBorders>
            <w:shd w:val="clear" w:color="auto" w:fill="auto"/>
            <w:noWrap/>
            <w:vAlign w:val="bottom"/>
          </w:tcPr>
          <w:p w:rsidR="00AC765A" w:rsidRPr="00AC765A" w:rsidRDefault="00AC765A" w:rsidP="00AC765A">
            <w:pPr>
              <w:spacing w:after="0" w:line="240" w:lineRule="auto"/>
              <w:jc w:val="center"/>
              <w:rPr>
                <w:rFonts w:ascii="Consolas" w:eastAsia="Times New Roman" w:hAnsi="Consolas" w:cs="Consolas"/>
                <w:color w:val="6F42C1"/>
                <w:sz w:val="18"/>
                <w:szCs w:val="18"/>
                <w:lang w:eastAsia="es-AR"/>
              </w:rPr>
            </w:pPr>
          </w:p>
        </w:tc>
      </w:tr>
      <w:tr w:rsidR="00AC765A" w:rsidRPr="00AC765A" w:rsidTr="00982C3B">
        <w:trPr>
          <w:trHeight w:val="300"/>
        </w:trPr>
        <w:tc>
          <w:tcPr>
            <w:tcW w:w="2260" w:type="dxa"/>
            <w:vMerge/>
            <w:tcBorders>
              <w:top w:val="single" w:sz="4" w:space="0" w:color="auto"/>
              <w:left w:val="nil"/>
              <w:bottom w:val="nil"/>
              <w:right w:val="single" w:sz="4" w:space="0" w:color="auto"/>
            </w:tcBorders>
            <w:vAlign w:val="center"/>
          </w:tcPr>
          <w:p w:rsidR="00AC765A" w:rsidRPr="00AC765A" w:rsidRDefault="00AC765A" w:rsidP="00AC765A">
            <w:pPr>
              <w:spacing w:after="0" w:line="240" w:lineRule="auto"/>
              <w:rPr>
                <w:rFonts w:ascii="Calibri" w:eastAsia="Times New Roman" w:hAnsi="Calibri" w:cs="Times New Roman"/>
                <w:color w:val="000000"/>
                <w:lang w:eastAsia="es-AR"/>
              </w:rPr>
            </w:pPr>
          </w:p>
        </w:tc>
        <w:tc>
          <w:tcPr>
            <w:tcW w:w="2260" w:type="dxa"/>
            <w:vMerge/>
            <w:tcBorders>
              <w:top w:val="single" w:sz="4" w:space="0" w:color="auto"/>
              <w:left w:val="single" w:sz="4" w:space="0" w:color="auto"/>
              <w:bottom w:val="nil"/>
              <w:right w:val="single" w:sz="4" w:space="0" w:color="auto"/>
            </w:tcBorders>
            <w:vAlign w:val="center"/>
          </w:tcPr>
          <w:p w:rsidR="00AC765A" w:rsidRPr="00AC765A" w:rsidRDefault="00AC765A" w:rsidP="00AC765A">
            <w:pPr>
              <w:spacing w:after="0" w:line="240" w:lineRule="auto"/>
              <w:rPr>
                <w:rFonts w:ascii="Calibri" w:eastAsia="Times New Roman" w:hAnsi="Calibri" w:cs="Times New Roman"/>
                <w:color w:val="000000"/>
                <w:lang w:eastAsia="es-AR"/>
              </w:rPr>
            </w:pPr>
          </w:p>
        </w:tc>
        <w:tc>
          <w:tcPr>
            <w:tcW w:w="980" w:type="dxa"/>
            <w:vMerge/>
            <w:tcBorders>
              <w:top w:val="single" w:sz="4" w:space="0" w:color="auto"/>
              <w:left w:val="single" w:sz="4" w:space="0" w:color="auto"/>
              <w:bottom w:val="nil"/>
              <w:right w:val="single" w:sz="4" w:space="0" w:color="auto"/>
            </w:tcBorders>
            <w:vAlign w:val="center"/>
          </w:tcPr>
          <w:p w:rsidR="00AC765A" w:rsidRPr="00AC765A" w:rsidRDefault="00AC765A" w:rsidP="00AC765A">
            <w:pPr>
              <w:spacing w:after="0" w:line="240" w:lineRule="auto"/>
              <w:rPr>
                <w:rFonts w:ascii="Calibri" w:eastAsia="Times New Roman" w:hAnsi="Calibri" w:cs="Times New Roman"/>
                <w:color w:val="000000"/>
                <w:lang w:eastAsia="es-AR"/>
              </w:rPr>
            </w:pPr>
          </w:p>
        </w:tc>
        <w:tc>
          <w:tcPr>
            <w:tcW w:w="2260" w:type="dxa"/>
            <w:tcBorders>
              <w:top w:val="nil"/>
              <w:left w:val="nil"/>
              <w:bottom w:val="nil"/>
              <w:right w:val="nil"/>
            </w:tcBorders>
            <w:shd w:val="clear" w:color="auto" w:fill="auto"/>
            <w:noWrap/>
            <w:vAlign w:val="bottom"/>
          </w:tcPr>
          <w:p w:rsidR="00AC765A" w:rsidRPr="00AC765A" w:rsidRDefault="00AC765A" w:rsidP="00AC765A">
            <w:pPr>
              <w:spacing w:after="0" w:line="240" w:lineRule="auto"/>
              <w:jc w:val="center"/>
              <w:rPr>
                <w:rFonts w:ascii="Consolas" w:eastAsia="Times New Roman" w:hAnsi="Consolas" w:cs="Consolas"/>
                <w:color w:val="6F42C1"/>
                <w:sz w:val="18"/>
                <w:szCs w:val="18"/>
                <w:lang w:eastAsia="es-AR"/>
              </w:rPr>
            </w:pPr>
          </w:p>
        </w:tc>
      </w:tr>
    </w:tbl>
    <w:p w:rsidR="00F72A3F" w:rsidRPr="009F19D4" w:rsidRDefault="00F72A3F" w:rsidP="009F19D4">
      <w:pPr>
        <w:spacing w:after="0" w:line="240" w:lineRule="auto"/>
        <w:rPr>
          <w:rFonts w:ascii="Calibri" w:eastAsia="Times New Roman" w:hAnsi="Calibri" w:cs="Times New Roman"/>
          <w:lang w:eastAsia="es-AR"/>
        </w:rPr>
      </w:pP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Diseño</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Definí  una </w:t>
      </w:r>
      <w:r w:rsidR="005D1E33" w:rsidRPr="009F19D4">
        <w:rPr>
          <w:rFonts w:ascii="Calibri" w:eastAsia="Times New Roman" w:hAnsi="Calibri" w:cs="Times New Roman"/>
          <w:lang w:eastAsia="es-AR"/>
        </w:rPr>
        <w:t>máquina</w:t>
      </w:r>
      <w:r w:rsidRPr="009F19D4">
        <w:rPr>
          <w:rFonts w:ascii="Calibri" w:eastAsia="Times New Roman" w:hAnsi="Calibri" w:cs="Times New Roman"/>
          <w:lang w:eastAsia="es-AR"/>
        </w:rPr>
        <w:t xml:space="preserve"> de estados para representar sus estados y sus transiciones ya que son muy marcados, por ejemplos no hay manera de que cuando este habilitado el paso del tren se habilite a los peatones o los vehículos. Por otro lado, las transiciones  también son muy representativas, o sea, si estaba pasando el tren y fue presionado el botón de los peatones la transición es TREN_A_PEATONES con los cual es </w:t>
      </w:r>
      <w:r w:rsidR="00F72A3F" w:rsidRPr="009F19D4">
        <w:rPr>
          <w:rFonts w:ascii="Calibri" w:eastAsia="Times New Roman" w:hAnsi="Calibri" w:cs="Times New Roman"/>
          <w:lang w:eastAsia="es-AR"/>
        </w:rPr>
        <w:t>más</w:t>
      </w:r>
      <w:r w:rsidRPr="009F19D4">
        <w:rPr>
          <w:rFonts w:ascii="Calibri" w:eastAsia="Times New Roman" w:hAnsi="Calibri" w:cs="Times New Roman"/>
          <w:lang w:eastAsia="es-AR"/>
        </w:rPr>
        <w:t xml:space="preserve"> fácil decidir mantener baja la barrera y poner el semáforo en verde. </w:t>
      </w:r>
    </w:p>
    <w:p w:rsidR="009F19D4" w:rsidRPr="009F19D4" w:rsidRDefault="009F19D4" w:rsidP="009F19D4">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5486400" cy="2619375"/>
            <wp:effectExtent l="0" t="0" r="0" b="9525"/>
            <wp:docPr id="1" name="Imagen 1" descr="Texto alternativo generado por el equip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o alternativo generado por el equip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p>
    <w:p w:rsid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hyperlink r:id="rId8" w:history="1">
        <w:r w:rsidR="00A53FA8" w:rsidRPr="000F0BC7">
          <w:rPr>
            <w:rStyle w:val="Hyperlink"/>
            <w:rFonts w:ascii="Calibri" w:eastAsia="Times New Roman" w:hAnsi="Calibri" w:cs="Times New Roman"/>
            <w:lang w:eastAsia="es-AR"/>
          </w:rPr>
          <w:t>https://gist.github.com/MarceloMosquera/2f28b65c61bfadeeefe736c733aba9ff</w:t>
        </w:r>
      </w:hyperlink>
    </w:p>
    <w:p w:rsidR="00A53FA8" w:rsidRPr="009F19D4" w:rsidRDefault="00A53FA8" w:rsidP="009F19D4">
      <w:pPr>
        <w:spacing w:after="0" w:line="240" w:lineRule="auto"/>
        <w:rPr>
          <w:rFonts w:ascii="Calibri" w:eastAsia="Times New Roman" w:hAnsi="Calibri" w:cs="Times New Roman"/>
          <w:lang w:eastAsia="es-AR"/>
        </w:rPr>
      </w:pP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Construcción</w:t>
      </w:r>
    </w:p>
    <w:p w:rsidR="00A53FA8"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Comencé usando el IDE propio de Arduino, pero realmente no es </w:t>
      </w:r>
      <w:r w:rsidR="00AC765A" w:rsidRPr="009F19D4">
        <w:rPr>
          <w:rFonts w:ascii="Calibri" w:eastAsia="Times New Roman" w:hAnsi="Calibri" w:cs="Times New Roman"/>
          <w:lang w:eastAsia="es-AR"/>
        </w:rPr>
        <w:t>más</w:t>
      </w:r>
      <w:r w:rsidRPr="009F19D4">
        <w:rPr>
          <w:rFonts w:ascii="Calibri" w:eastAsia="Times New Roman" w:hAnsi="Calibri" w:cs="Times New Roman"/>
          <w:lang w:eastAsia="es-AR"/>
        </w:rPr>
        <w:t xml:space="preserve"> que un </w:t>
      </w:r>
      <w:proofErr w:type="spellStart"/>
      <w:r w:rsidRPr="009F19D4">
        <w:rPr>
          <w:rFonts w:ascii="Calibri" w:eastAsia="Times New Roman" w:hAnsi="Calibri" w:cs="Times New Roman"/>
          <w:lang w:eastAsia="es-AR"/>
        </w:rPr>
        <w:t>notepad</w:t>
      </w:r>
      <w:proofErr w:type="spellEnd"/>
      <w:r w:rsidRPr="009F19D4">
        <w:rPr>
          <w:rFonts w:ascii="Calibri" w:eastAsia="Times New Roman" w:hAnsi="Calibri" w:cs="Times New Roman"/>
          <w:lang w:eastAsia="es-AR"/>
        </w:rPr>
        <w:t xml:space="preserve"> con los botones de validar y subir, por lo que casi lo descarte al momento. Buscando un IDE mejor para trabajar encontré un </w:t>
      </w:r>
      <w:proofErr w:type="spellStart"/>
      <w:r w:rsidRPr="009F19D4">
        <w:rPr>
          <w:rFonts w:ascii="Calibri" w:eastAsia="Times New Roman" w:hAnsi="Calibri" w:cs="Times New Roman"/>
          <w:lang w:eastAsia="es-AR"/>
        </w:rPr>
        <w:t>plugin</w:t>
      </w:r>
      <w:proofErr w:type="spellEnd"/>
      <w:r w:rsidRPr="009F19D4">
        <w:rPr>
          <w:rFonts w:ascii="Calibri" w:eastAsia="Times New Roman" w:hAnsi="Calibri" w:cs="Times New Roman"/>
          <w:lang w:eastAsia="es-AR"/>
        </w:rPr>
        <w:t xml:space="preserve"> para Visual Studio </w:t>
      </w:r>
      <w:proofErr w:type="spellStart"/>
      <w:r w:rsidRPr="009F19D4">
        <w:rPr>
          <w:rFonts w:ascii="Calibri" w:eastAsia="Times New Roman" w:hAnsi="Calibri" w:cs="Times New Roman"/>
          <w:lang w:eastAsia="es-AR"/>
        </w:rPr>
        <w:t>Code</w:t>
      </w:r>
      <w:proofErr w:type="spellEnd"/>
      <w:r w:rsidRPr="009F19D4">
        <w:rPr>
          <w:rFonts w:ascii="Calibri" w:eastAsia="Times New Roman" w:hAnsi="Calibri" w:cs="Times New Roman"/>
          <w:lang w:eastAsia="es-AR"/>
        </w:rPr>
        <w:t xml:space="preserve"> que integra con Arduino el cual me pareció bastante aceptable. Tener en el IDE </w:t>
      </w:r>
      <w:proofErr w:type="spellStart"/>
      <w:r w:rsidRPr="009F19D4">
        <w:rPr>
          <w:rFonts w:ascii="Calibri" w:eastAsia="Times New Roman" w:hAnsi="Calibri" w:cs="Times New Roman"/>
          <w:lang w:eastAsia="es-AR"/>
        </w:rPr>
        <w:t>completador</w:t>
      </w:r>
      <w:proofErr w:type="spellEnd"/>
      <w:r w:rsidRPr="009F19D4">
        <w:rPr>
          <w:rFonts w:ascii="Calibri" w:eastAsia="Times New Roman" w:hAnsi="Calibri" w:cs="Times New Roman"/>
          <w:lang w:eastAsia="es-AR"/>
        </w:rPr>
        <w:t xml:space="preserve"> de código, descripción de las variables, ayuda sobre las funciones, poder engancharlo con el GIT, etc. Todas funcionalidades que no tiene el IDE propio de Arduino. Este </w:t>
      </w:r>
      <w:proofErr w:type="spellStart"/>
      <w:r w:rsidRPr="009F19D4">
        <w:rPr>
          <w:rFonts w:ascii="Calibri" w:eastAsia="Times New Roman" w:hAnsi="Calibri" w:cs="Times New Roman"/>
          <w:lang w:eastAsia="es-AR"/>
        </w:rPr>
        <w:t>plugin</w:t>
      </w:r>
      <w:proofErr w:type="spellEnd"/>
      <w:r w:rsidRPr="009F19D4">
        <w:rPr>
          <w:rFonts w:ascii="Calibri" w:eastAsia="Times New Roman" w:hAnsi="Calibri" w:cs="Times New Roman"/>
          <w:lang w:eastAsia="es-AR"/>
        </w:rPr>
        <w:t xml:space="preserve"> además de permitir validar (</w:t>
      </w:r>
      <w:proofErr w:type="spellStart"/>
      <w:r w:rsidRPr="009F19D4">
        <w:rPr>
          <w:rFonts w:ascii="Calibri" w:eastAsia="Times New Roman" w:hAnsi="Calibri" w:cs="Times New Roman"/>
          <w:lang w:eastAsia="es-AR"/>
        </w:rPr>
        <w:t>Ctrl</w:t>
      </w:r>
      <w:proofErr w:type="spellEnd"/>
      <w:r w:rsidRPr="009F19D4">
        <w:rPr>
          <w:rFonts w:ascii="Calibri" w:eastAsia="Times New Roman" w:hAnsi="Calibri" w:cs="Times New Roman"/>
          <w:lang w:eastAsia="es-AR"/>
        </w:rPr>
        <w:t>-</w:t>
      </w:r>
      <w:proofErr w:type="spellStart"/>
      <w:r w:rsidRPr="009F19D4">
        <w:rPr>
          <w:rFonts w:ascii="Calibri" w:eastAsia="Times New Roman" w:hAnsi="Calibri" w:cs="Times New Roman"/>
          <w:lang w:eastAsia="es-AR"/>
        </w:rPr>
        <w:t>Alt</w:t>
      </w:r>
      <w:proofErr w:type="spellEnd"/>
      <w:r w:rsidRPr="009F19D4">
        <w:rPr>
          <w:rFonts w:ascii="Calibri" w:eastAsia="Times New Roman" w:hAnsi="Calibri" w:cs="Times New Roman"/>
          <w:lang w:eastAsia="es-AR"/>
        </w:rPr>
        <w:t>-R) y subir (</w:t>
      </w:r>
      <w:proofErr w:type="spellStart"/>
      <w:r w:rsidRPr="009F19D4">
        <w:rPr>
          <w:rFonts w:ascii="Calibri" w:eastAsia="Times New Roman" w:hAnsi="Calibri" w:cs="Times New Roman"/>
          <w:lang w:eastAsia="es-AR"/>
        </w:rPr>
        <w:t>Ctrl</w:t>
      </w:r>
      <w:proofErr w:type="spellEnd"/>
      <w:r w:rsidRPr="009F19D4">
        <w:rPr>
          <w:rFonts w:ascii="Calibri" w:eastAsia="Times New Roman" w:hAnsi="Calibri" w:cs="Times New Roman"/>
          <w:lang w:eastAsia="es-AR"/>
        </w:rPr>
        <w:t>-</w:t>
      </w:r>
      <w:proofErr w:type="spellStart"/>
      <w:r w:rsidRPr="009F19D4">
        <w:rPr>
          <w:rFonts w:ascii="Calibri" w:eastAsia="Times New Roman" w:hAnsi="Calibri" w:cs="Times New Roman"/>
          <w:lang w:eastAsia="es-AR"/>
        </w:rPr>
        <w:t>Alt</w:t>
      </w:r>
      <w:proofErr w:type="spellEnd"/>
      <w:r w:rsidRPr="009F19D4">
        <w:rPr>
          <w:rFonts w:ascii="Calibri" w:eastAsia="Times New Roman" w:hAnsi="Calibri" w:cs="Times New Roman"/>
          <w:lang w:eastAsia="es-AR"/>
        </w:rPr>
        <w:t xml:space="preserve">-U) el código al Arduino, permite ver la consola del puerto serie y hacer un </w:t>
      </w:r>
      <w:proofErr w:type="spellStart"/>
      <w:r w:rsidRPr="009F19D4">
        <w:rPr>
          <w:rFonts w:ascii="Calibri" w:eastAsia="Times New Roman" w:hAnsi="Calibri" w:cs="Times New Roman"/>
          <w:lang w:eastAsia="es-AR"/>
        </w:rPr>
        <w:t>debug</w:t>
      </w:r>
      <w:proofErr w:type="spellEnd"/>
      <w:r w:rsidRPr="009F19D4">
        <w:rPr>
          <w:rFonts w:ascii="Calibri" w:eastAsia="Times New Roman" w:hAnsi="Calibri" w:cs="Times New Roman"/>
          <w:lang w:eastAsia="es-AR"/>
        </w:rPr>
        <w:t xml:space="preserve"> del programa (algo que no probé).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Otra decisión de código fue separar en archivo</w:t>
      </w:r>
      <w:r w:rsidR="00A53FA8">
        <w:rPr>
          <w:rFonts w:ascii="Calibri" w:eastAsia="Times New Roman" w:hAnsi="Calibri" w:cs="Times New Roman"/>
          <w:lang w:eastAsia="es-AR"/>
        </w:rPr>
        <w:t>s diferentes</w:t>
      </w:r>
      <w:r w:rsidRPr="009F19D4">
        <w:rPr>
          <w:rFonts w:ascii="Calibri" w:eastAsia="Times New Roman" w:hAnsi="Calibri" w:cs="Times New Roman"/>
          <w:lang w:eastAsia="es-AR"/>
        </w:rPr>
        <w:t xml:space="preserve"> (</w:t>
      </w:r>
      <w:proofErr w:type="spellStart"/>
      <w:r w:rsidRPr="009F19D4">
        <w:rPr>
          <w:rFonts w:ascii="Calibri" w:eastAsia="Times New Roman" w:hAnsi="Calibri" w:cs="Times New Roman"/>
          <w:lang w:eastAsia="es-AR"/>
        </w:rPr>
        <w:t>Helpers.Ino</w:t>
      </w:r>
      <w:proofErr w:type="spellEnd"/>
      <w:r w:rsidR="00A53FA8">
        <w:rPr>
          <w:rFonts w:ascii="Calibri" w:eastAsia="Times New Roman" w:hAnsi="Calibri" w:cs="Times New Roman"/>
          <w:lang w:eastAsia="es-AR"/>
        </w:rPr>
        <w:t xml:space="preserve"> y ***</w:t>
      </w:r>
      <w:r w:rsidRPr="009F19D4">
        <w:rPr>
          <w:rFonts w:ascii="Calibri" w:eastAsia="Times New Roman" w:hAnsi="Calibri" w:cs="Times New Roman"/>
          <w:lang w:eastAsia="es-AR"/>
        </w:rPr>
        <w:t xml:space="preserve">) las funciones que no son </w:t>
      </w:r>
      <w:r w:rsidR="00AC765A" w:rsidRPr="009F19D4">
        <w:rPr>
          <w:rFonts w:ascii="Calibri" w:eastAsia="Times New Roman" w:hAnsi="Calibri" w:cs="Times New Roman"/>
          <w:lang w:eastAsia="es-AR"/>
        </w:rPr>
        <w:t>específicas</w:t>
      </w:r>
      <w:r w:rsidRPr="009F19D4">
        <w:rPr>
          <w:rFonts w:ascii="Calibri" w:eastAsia="Times New Roman" w:hAnsi="Calibri" w:cs="Times New Roman"/>
          <w:lang w:eastAsia="es-AR"/>
        </w:rPr>
        <w:t xml:space="preserve"> de este proyecto, por ejemplo el que hace la medición del sensor o el que sube o </w:t>
      </w:r>
      <w:r w:rsidRPr="009F19D4">
        <w:rPr>
          <w:rFonts w:ascii="Calibri" w:eastAsia="Times New Roman" w:hAnsi="Calibri" w:cs="Times New Roman"/>
          <w:lang w:eastAsia="es-AR"/>
        </w:rPr>
        <w:lastRenderedPageBreak/>
        <w:t>baja la barrera, dejando en el archivo principal (</w:t>
      </w:r>
      <w:proofErr w:type="spellStart"/>
      <w:r w:rsidRPr="009F19D4">
        <w:rPr>
          <w:rFonts w:ascii="Calibri" w:eastAsia="Times New Roman" w:hAnsi="Calibri" w:cs="Times New Roman"/>
          <w:lang w:eastAsia="es-AR"/>
        </w:rPr>
        <w:t>Proyecto.Ino</w:t>
      </w:r>
      <w:proofErr w:type="spellEnd"/>
      <w:r w:rsidRPr="009F19D4">
        <w:rPr>
          <w:rFonts w:ascii="Calibri" w:eastAsia="Times New Roman" w:hAnsi="Calibri" w:cs="Times New Roman"/>
          <w:lang w:eastAsia="es-AR"/>
        </w:rPr>
        <w:t xml:space="preserve">) las funciones que tienen lógica de negocio propia del proyecto.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color w:val="366092"/>
          <w:sz w:val="26"/>
          <w:szCs w:val="26"/>
          <w:lang w:eastAsia="es-AR"/>
        </w:rPr>
      </w:pPr>
      <w:r w:rsidRPr="009F19D4">
        <w:rPr>
          <w:rFonts w:ascii="Calibri" w:eastAsia="Times New Roman" w:hAnsi="Calibri" w:cs="Times New Roman"/>
          <w:b/>
          <w:bCs/>
          <w:color w:val="366092"/>
          <w:sz w:val="26"/>
          <w:szCs w:val="26"/>
          <w:lang w:eastAsia="es-AR"/>
        </w:rPr>
        <w:t>Implementación</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Arranque por poner los leds y el botón para generar el cambio de estado para habilitar a los peatones. Después puse la barrera y el estado de los vehículos y por </w:t>
      </w:r>
      <w:r w:rsidR="00AC765A" w:rsidRPr="009F19D4">
        <w:rPr>
          <w:rFonts w:ascii="Calibri" w:eastAsia="Times New Roman" w:hAnsi="Calibri" w:cs="Times New Roman"/>
          <w:lang w:eastAsia="es-AR"/>
        </w:rPr>
        <w:t>último</w:t>
      </w:r>
      <w:r w:rsidRPr="009F19D4">
        <w:rPr>
          <w:rFonts w:ascii="Calibri" w:eastAsia="Times New Roman" w:hAnsi="Calibri" w:cs="Times New Roman"/>
          <w:lang w:eastAsia="es-AR"/>
        </w:rPr>
        <w:t xml:space="preserve"> el sensor del tren con sus cambios de estados y transiciones.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xml:space="preserve">En ese momento me di cuenta que el sensor a veces tiraba un valor muy bajo y que por lo que llegue a leer puede deberse a la baja calidad de los componentes, la interferencia en los cables o los cambios de voltajes generados posiblemente por el servo de la barrera. Para solucionarlo redefiní el método que mide la distancia para que </w:t>
      </w:r>
      <w:r w:rsidR="00994522">
        <w:rPr>
          <w:rFonts w:ascii="Calibri" w:eastAsia="Times New Roman" w:hAnsi="Calibri" w:cs="Times New Roman"/>
          <w:lang w:eastAsia="es-AR"/>
        </w:rPr>
        <w:t xml:space="preserve">devuelva </w:t>
      </w:r>
      <w:r w:rsidRPr="009F19D4">
        <w:rPr>
          <w:rFonts w:ascii="Calibri" w:eastAsia="Times New Roman" w:hAnsi="Calibri" w:cs="Times New Roman"/>
          <w:lang w:eastAsia="es-AR"/>
        </w:rPr>
        <w:t xml:space="preserve">el promedio entre 10 lecturas, de esa manera se filtran los valores extremos. </w:t>
      </w:r>
    </w:p>
    <w:p w:rsid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AC765A" w:rsidRDefault="001D5A72" w:rsidP="009F19D4">
      <w:pPr>
        <w:pStyle w:val="ListParagraph"/>
        <w:numPr>
          <w:ilvl w:val="0"/>
          <w:numId w:val="1"/>
        </w:numPr>
        <w:spacing w:after="0" w:line="240" w:lineRule="auto"/>
        <w:rPr>
          <w:rFonts w:ascii="Calibri" w:eastAsia="Times New Roman" w:hAnsi="Calibri" w:cs="Times New Roman"/>
          <w:lang w:eastAsia="es-AR"/>
        </w:rPr>
      </w:pPr>
      <w:r>
        <w:rPr>
          <w:rFonts w:ascii="Calibri" w:eastAsia="Times New Roman" w:hAnsi="Calibri" w:cs="Times New Roman"/>
          <w:lang w:eastAsia="es-AR"/>
        </w:rPr>
        <w:t xml:space="preserve">Poner </w:t>
      </w:r>
      <w:proofErr w:type="spellStart"/>
      <w:r>
        <w:rPr>
          <w:rFonts w:ascii="Calibri" w:eastAsia="Times New Roman" w:hAnsi="Calibri" w:cs="Times New Roman"/>
          <w:lang w:eastAsia="es-AR"/>
        </w:rPr>
        <w:t>gist</w:t>
      </w:r>
      <w:proofErr w:type="spellEnd"/>
      <w:r>
        <w:rPr>
          <w:rFonts w:ascii="Calibri" w:eastAsia="Times New Roman" w:hAnsi="Calibri" w:cs="Times New Roman"/>
          <w:lang w:eastAsia="es-AR"/>
        </w:rPr>
        <w:t xml:space="preserve"> de </w:t>
      </w:r>
      <w:proofErr w:type="spellStart"/>
      <w:r>
        <w:rPr>
          <w:rFonts w:ascii="Calibri" w:eastAsia="Times New Roman" w:hAnsi="Calibri" w:cs="Times New Roman"/>
          <w:lang w:eastAsia="es-AR"/>
        </w:rPr>
        <w:t>measure</w:t>
      </w:r>
      <w:proofErr w:type="spellEnd"/>
    </w:p>
    <w:p w:rsidR="001D5A72" w:rsidRDefault="001D5A72" w:rsidP="009F19D4">
      <w:pPr>
        <w:pStyle w:val="ListParagraph"/>
        <w:numPr>
          <w:ilvl w:val="0"/>
          <w:numId w:val="1"/>
        </w:numPr>
        <w:spacing w:after="0" w:line="240" w:lineRule="auto"/>
        <w:rPr>
          <w:rFonts w:ascii="Calibri" w:eastAsia="Times New Roman" w:hAnsi="Calibri" w:cs="Times New Roman"/>
          <w:lang w:eastAsia="es-AR"/>
        </w:rPr>
      </w:pPr>
      <w:r>
        <w:rPr>
          <w:rFonts w:ascii="Calibri" w:eastAsia="Times New Roman" w:hAnsi="Calibri" w:cs="Times New Roman"/>
          <w:lang w:eastAsia="es-AR"/>
        </w:rPr>
        <w:t xml:space="preserve">Fotos </w:t>
      </w:r>
    </w:p>
    <w:p w:rsidR="001D5A72" w:rsidRPr="001D5A72" w:rsidRDefault="001D5A72" w:rsidP="009F19D4">
      <w:pPr>
        <w:pStyle w:val="ListParagraph"/>
        <w:numPr>
          <w:ilvl w:val="0"/>
          <w:numId w:val="1"/>
        </w:numPr>
        <w:spacing w:after="0" w:line="240" w:lineRule="auto"/>
        <w:rPr>
          <w:rFonts w:ascii="Calibri" w:eastAsia="Times New Roman" w:hAnsi="Calibri" w:cs="Times New Roman"/>
          <w:lang w:eastAsia="es-AR"/>
        </w:rPr>
      </w:pPr>
      <w:r>
        <w:rPr>
          <w:rFonts w:ascii="Calibri" w:eastAsia="Times New Roman" w:hAnsi="Calibri" w:cs="Times New Roman"/>
          <w:lang w:eastAsia="es-AR"/>
        </w:rPr>
        <w:t>Video.</w:t>
      </w:r>
      <w:bookmarkStart w:id="0" w:name="_GoBack"/>
      <w:bookmarkEnd w:id="0"/>
    </w:p>
    <w:p w:rsidR="001D5A72" w:rsidRDefault="001D5A72" w:rsidP="009F19D4">
      <w:pPr>
        <w:spacing w:after="0" w:line="240" w:lineRule="auto"/>
        <w:rPr>
          <w:rFonts w:ascii="Calibri" w:eastAsia="Times New Roman" w:hAnsi="Calibri" w:cs="Times New Roman"/>
          <w:lang w:eastAsia="es-AR"/>
        </w:rPr>
      </w:pPr>
    </w:p>
    <w:p w:rsidR="001D5A72" w:rsidRDefault="001D5A72" w:rsidP="009F19D4">
      <w:pPr>
        <w:spacing w:after="0" w:line="240" w:lineRule="auto"/>
        <w:rPr>
          <w:rFonts w:ascii="Calibri" w:eastAsia="Times New Roman" w:hAnsi="Calibri" w:cs="Times New Roman"/>
          <w:lang w:eastAsia="es-AR"/>
        </w:rPr>
      </w:pPr>
    </w:p>
    <w:p w:rsidR="00AC765A" w:rsidRPr="00AC765A" w:rsidRDefault="00AC765A" w:rsidP="009F19D4">
      <w:pPr>
        <w:spacing w:after="0" w:line="240" w:lineRule="auto"/>
        <w:rPr>
          <w:rFonts w:ascii="Calibri" w:eastAsia="Times New Roman" w:hAnsi="Calibri" w:cs="Times New Roman"/>
          <w:b/>
          <w:bCs/>
          <w:color w:val="366092"/>
          <w:sz w:val="26"/>
          <w:szCs w:val="26"/>
          <w:lang w:eastAsia="es-AR"/>
        </w:rPr>
      </w:pPr>
      <w:r w:rsidRPr="00AC765A">
        <w:rPr>
          <w:rFonts w:ascii="Calibri" w:eastAsia="Times New Roman" w:hAnsi="Calibri" w:cs="Times New Roman"/>
          <w:b/>
          <w:bCs/>
          <w:color w:val="366092"/>
          <w:sz w:val="26"/>
          <w:szCs w:val="26"/>
          <w:lang w:eastAsia="es-AR"/>
        </w:rPr>
        <w:t>LINKS</w:t>
      </w:r>
    </w:p>
    <w:p w:rsidR="00AC765A" w:rsidRDefault="00AC765A" w:rsidP="00AC765A">
      <w:pPr>
        <w:pStyle w:val="ListParagraph"/>
        <w:numPr>
          <w:ilvl w:val="0"/>
          <w:numId w:val="1"/>
        </w:numPr>
        <w:spacing w:after="0" w:line="240" w:lineRule="auto"/>
        <w:rPr>
          <w:rFonts w:ascii="Calibri" w:eastAsia="Times New Roman" w:hAnsi="Calibri" w:cs="Times New Roman"/>
          <w:lang w:eastAsia="es-AR"/>
        </w:rPr>
      </w:pPr>
      <w:r>
        <w:rPr>
          <w:rFonts w:ascii="Calibri" w:eastAsia="Times New Roman" w:hAnsi="Calibri" w:cs="Times New Roman"/>
          <w:lang w:eastAsia="es-AR"/>
        </w:rPr>
        <w:t xml:space="preserve">Repositorio del proyecto: </w:t>
      </w:r>
      <w:hyperlink r:id="rId9" w:history="1">
        <w:r w:rsidRPr="0070026A">
          <w:rPr>
            <w:rStyle w:val="Hyperlink"/>
            <w:rFonts w:ascii="Calibri" w:eastAsia="Times New Roman" w:hAnsi="Calibri" w:cs="Times New Roman"/>
            <w:lang w:eastAsia="es-AR"/>
          </w:rPr>
          <w:t>https://github.com/MarceloMosquera/ArduinoProyecto</w:t>
        </w:r>
      </w:hyperlink>
    </w:p>
    <w:p w:rsidR="00AC765A" w:rsidRDefault="00AC765A" w:rsidP="00294275">
      <w:pPr>
        <w:pStyle w:val="ListParagraph"/>
        <w:numPr>
          <w:ilvl w:val="0"/>
          <w:numId w:val="1"/>
        </w:numPr>
        <w:spacing w:after="0" w:line="240" w:lineRule="auto"/>
        <w:rPr>
          <w:rFonts w:ascii="Calibri" w:eastAsia="Times New Roman" w:hAnsi="Calibri" w:cs="Times New Roman"/>
          <w:lang w:eastAsia="es-AR"/>
        </w:rPr>
      </w:pPr>
      <w:r>
        <w:rPr>
          <w:rFonts w:ascii="Calibri" w:eastAsia="Times New Roman" w:hAnsi="Calibri" w:cs="Times New Roman"/>
          <w:lang w:eastAsia="es-AR"/>
        </w:rPr>
        <w:t xml:space="preserve">Curso: </w:t>
      </w:r>
      <w:r w:rsidR="00294275" w:rsidRPr="00294275">
        <w:rPr>
          <w:rFonts w:ascii="Calibri" w:eastAsia="Times New Roman" w:hAnsi="Calibri" w:cs="Times New Roman"/>
          <w:lang w:eastAsia="es-AR"/>
        </w:rPr>
        <w:t>https://www.coursera.org/learn/arduino/home/welcome</w:t>
      </w:r>
    </w:p>
    <w:p w:rsidR="00772A26" w:rsidRPr="00AC765A" w:rsidRDefault="00772A26" w:rsidP="00772A26">
      <w:pPr>
        <w:pStyle w:val="ListParagraph"/>
        <w:numPr>
          <w:ilvl w:val="0"/>
          <w:numId w:val="1"/>
        </w:numPr>
        <w:spacing w:after="0" w:line="240" w:lineRule="auto"/>
        <w:rPr>
          <w:rFonts w:ascii="Calibri" w:eastAsia="Times New Roman" w:hAnsi="Calibri" w:cs="Times New Roman"/>
          <w:lang w:eastAsia="es-AR"/>
        </w:rPr>
      </w:pPr>
      <w:proofErr w:type="spellStart"/>
      <w:r>
        <w:rPr>
          <w:rFonts w:ascii="Calibri" w:eastAsia="Times New Roman" w:hAnsi="Calibri" w:cs="Times New Roman"/>
          <w:lang w:eastAsia="es-AR"/>
        </w:rPr>
        <w:t>TinkerCad</w:t>
      </w:r>
      <w:proofErr w:type="spellEnd"/>
      <w:r>
        <w:rPr>
          <w:rFonts w:ascii="Calibri" w:eastAsia="Times New Roman" w:hAnsi="Calibri" w:cs="Times New Roman"/>
          <w:lang w:eastAsia="es-AR"/>
        </w:rPr>
        <w:t xml:space="preserve">: </w:t>
      </w:r>
      <w:r w:rsidRPr="00772A26">
        <w:rPr>
          <w:rFonts w:ascii="Calibri" w:eastAsia="Times New Roman" w:hAnsi="Calibri" w:cs="Times New Roman"/>
          <w:lang w:eastAsia="es-AR"/>
        </w:rPr>
        <w:t>https://www.tinkercad.com/things/6sMedEaTgCl-proyecto</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9F19D4" w:rsidRPr="009F19D4" w:rsidRDefault="009F19D4" w:rsidP="009F19D4">
      <w:pPr>
        <w:spacing w:after="0" w:line="240" w:lineRule="auto"/>
        <w:rPr>
          <w:rFonts w:ascii="Calibri" w:eastAsia="Times New Roman" w:hAnsi="Calibri" w:cs="Times New Roman"/>
          <w:lang w:eastAsia="es-AR"/>
        </w:rPr>
      </w:pPr>
      <w:r w:rsidRPr="009F19D4">
        <w:rPr>
          <w:rFonts w:ascii="Calibri" w:eastAsia="Times New Roman" w:hAnsi="Calibri" w:cs="Times New Roman"/>
          <w:lang w:eastAsia="es-AR"/>
        </w:rPr>
        <w:t> </w:t>
      </w:r>
    </w:p>
    <w:p w:rsidR="00B25CBD" w:rsidRDefault="00B25CBD"/>
    <w:sectPr w:rsidR="00B25C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487A"/>
    <w:multiLevelType w:val="multilevel"/>
    <w:tmpl w:val="513E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D6A13"/>
    <w:multiLevelType w:val="multilevel"/>
    <w:tmpl w:val="6A0A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D4"/>
    <w:rsid w:val="001D5A72"/>
    <w:rsid w:val="00294275"/>
    <w:rsid w:val="005D1E33"/>
    <w:rsid w:val="006864F6"/>
    <w:rsid w:val="00772A26"/>
    <w:rsid w:val="00794464"/>
    <w:rsid w:val="0081761E"/>
    <w:rsid w:val="009154BE"/>
    <w:rsid w:val="00982C3B"/>
    <w:rsid w:val="00994522"/>
    <w:rsid w:val="009D6736"/>
    <w:rsid w:val="009F19D4"/>
    <w:rsid w:val="00A53FA8"/>
    <w:rsid w:val="00AC765A"/>
    <w:rsid w:val="00B25CBD"/>
    <w:rsid w:val="00F72A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9DACB6-3BD7-4AF3-9757-5381BB17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9D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unhideWhenUsed/>
    <w:rsid w:val="009F19D4"/>
    <w:rPr>
      <w:color w:val="0000FF"/>
      <w:u w:val="single"/>
    </w:rPr>
  </w:style>
  <w:style w:type="paragraph" w:styleId="BalloonText">
    <w:name w:val="Balloon Text"/>
    <w:basedOn w:val="Normal"/>
    <w:link w:val="BalloonTextChar"/>
    <w:uiPriority w:val="99"/>
    <w:semiHidden/>
    <w:unhideWhenUsed/>
    <w:rsid w:val="009F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9D4"/>
    <w:rPr>
      <w:rFonts w:ascii="Tahoma" w:hAnsi="Tahoma" w:cs="Tahoma"/>
      <w:sz w:val="16"/>
      <w:szCs w:val="16"/>
    </w:rPr>
  </w:style>
  <w:style w:type="paragraph" w:styleId="ListParagraph">
    <w:name w:val="List Paragraph"/>
    <w:basedOn w:val="Normal"/>
    <w:uiPriority w:val="34"/>
    <w:qFormat/>
    <w:rsid w:val="00AC7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86651">
      <w:bodyDiv w:val="1"/>
      <w:marLeft w:val="0"/>
      <w:marRight w:val="0"/>
      <w:marTop w:val="0"/>
      <w:marBottom w:val="0"/>
      <w:divBdr>
        <w:top w:val="none" w:sz="0" w:space="0" w:color="auto"/>
        <w:left w:val="none" w:sz="0" w:space="0" w:color="auto"/>
        <w:bottom w:val="none" w:sz="0" w:space="0" w:color="auto"/>
        <w:right w:val="none" w:sz="0" w:space="0" w:color="auto"/>
      </w:divBdr>
    </w:div>
    <w:div w:id="1162890656">
      <w:bodyDiv w:val="1"/>
      <w:marLeft w:val="0"/>
      <w:marRight w:val="0"/>
      <w:marTop w:val="0"/>
      <w:marBottom w:val="0"/>
      <w:divBdr>
        <w:top w:val="none" w:sz="0" w:space="0" w:color="auto"/>
        <w:left w:val="none" w:sz="0" w:space="0" w:color="auto"/>
        <w:bottom w:val="none" w:sz="0" w:space="0" w:color="auto"/>
        <w:right w:val="none" w:sz="0" w:space="0" w:color="auto"/>
      </w:divBdr>
    </w:div>
    <w:div w:id="139214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arceloMosquera/2f28b65c61bfadeeefe736c733aba9f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rceloMosquera/ArduinoProyec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1117</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Cencosud S.A.</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Mosquera, Marcelo (Externo - Empresa: Baufest )</dc:creator>
  <cp:lastModifiedBy>Marcelo Mosquera</cp:lastModifiedBy>
  <cp:revision>6</cp:revision>
  <dcterms:created xsi:type="dcterms:W3CDTF">2017-08-02T13:47:00Z</dcterms:created>
  <dcterms:modified xsi:type="dcterms:W3CDTF">2017-08-16T17:16:00Z</dcterms:modified>
</cp:coreProperties>
</file>